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B3CC" w14:textId="77777777" w:rsidR="007666A6" w:rsidRDefault="007666A6">
      <w:pPr>
        <w:pStyle w:val="Ttulo"/>
        <w:pBdr>
          <w:top w:val="none" w:sz="0" w:space="0" w:color="000000"/>
        </w:pBdr>
        <w:ind w:left="4" w:hanging="6"/>
        <w:jc w:val="left"/>
      </w:pPr>
    </w:p>
    <w:p w14:paraId="79ECA1ED" w14:textId="77777777" w:rsidR="007666A6" w:rsidRDefault="007666A6">
      <w:pPr>
        <w:pStyle w:val="Ttulo"/>
        <w:pBdr>
          <w:top w:val="none" w:sz="0" w:space="0" w:color="000000"/>
        </w:pBdr>
        <w:ind w:left="4" w:hanging="6"/>
        <w:jc w:val="left"/>
      </w:pPr>
    </w:p>
    <w:p w14:paraId="060CF504" w14:textId="77777777" w:rsidR="007666A6" w:rsidRPr="00725FDD" w:rsidRDefault="00000000">
      <w:pPr>
        <w:pStyle w:val="Ttulo"/>
        <w:ind w:left="4" w:hanging="6"/>
        <w:jc w:val="left"/>
        <w:rPr>
          <w:lang w:val="es-MX"/>
        </w:rPr>
      </w:pPr>
      <w:r w:rsidRPr="00725FDD">
        <w:rPr>
          <w:lang w:val="es-MX"/>
        </w:rPr>
        <w:t xml:space="preserve">Base de Datos Multimedia 051 </w:t>
      </w:r>
    </w:p>
    <w:p w14:paraId="3A204DEE" w14:textId="77777777" w:rsidR="007666A6" w:rsidRPr="00725FDD" w:rsidRDefault="007666A6">
      <w:pPr>
        <w:ind w:left="2" w:hanging="4"/>
        <w:rPr>
          <w:sz w:val="40"/>
          <w:szCs w:val="40"/>
          <w:lang w:val="es-MX"/>
        </w:rPr>
      </w:pPr>
    </w:p>
    <w:p w14:paraId="045A7523" w14:textId="77777777" w:rsidR="007666A6" w:rsidRPr="00725FDD" w:rsidRDefault="007666A6">
      <w:pPr>
        <w:ind w:left="2" w:hanging="4"/>
        <w:rPr>
          <w:sz w:val="40"/>
          <w:szCs w:val="40"/>
          <w:lang w:val="es-MX"/>
        </w:rPr>
      </w:pPr>
    </w:p>
    <w:p w14:paraId="1D4C72BE" w14:textId="77777777" w:rsidR="007666A6" w:rsidRPr="00725FDD" w:rsidRDefault="007666A6">
      <w:pPr>
        <w:ind w:left="2" w:hanging="4"/>
        <w:rPr>
          <w:sz w:val="40"/>
          <w:szCs w:val="40"/>
          <w:lang w:val="es-MX"/>
        </w:rPr>
      </w:pPr>
    </w:p>
    <w:p w14:paraId="18DAB140" w14:textId="77777777" w:rsidR="007666A6" w:rsidRPr="00725FDD" w:rsidRDefault="007666A6">
      <w:pPr>
        <w:ind w:left="2" w:hanging="4"/>
        <w:rPr>
          <w:sz w:val="40"/>
          <w:szCs w:val="40"/>
          <w:lang w:val="es-MX"/>
        </w:rPr>
      </w:pPr>
    </w:p>
    <w:p w14:paraId="18CEB001" w14:textId="77777777" w:rsidR="007666A6" w:rsidRPr="00725FDD" w:rsidRDefault="007666A6">
      <w:pPr>
        <w:ind w:left="2" w:hanging="4"/>
        <w:rPr>
          <w:sz w:val="40"/>
          <w:szCs w:val="40"/>
          <w:lang w:val="es-MX"/>
        </w:rPr>
      </w:pPr>
    </w:p>
    <w:p w14:paraId="4C42E257" w14:textId="77777777" w:rsidR="007666A6" w:rsidRPr="00725FDD" w:rsidRDefault="00000000">
      <w:pPr>
        <w:tabs>
          <w:tab w:val="left" w:pos="1728"/>
        </w:tabs>
        <w:spacing w:after="120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Autor:</w:t>
      </w:r>
      <w:r w:rsidRPr="00725FDD">
        <w:rPr>
          <w:sz w:val="24"/>
          <w:szCs w:val="24"/>
          <w:lang w:val="es-MX"/>
        </w:rPr>
        <w:tab/>
      </w:r>
      <w:proofErr w:type="spellStart"/>
      <w:r w:rsidRPr="00725FDD">
        <w:rPr>
          <w:sz w:val="24"/>
          <w:szCs w:val="24"/>
          <w:lang w:val="es-MX"/>
        </w:rPr>
        <w:t>Nombre_equipo</w:t>
      </w:r>
      <w:proofErr w:type="spellEnd"/>
      <w:r w:rsidRPr="00725FDD">
        <w:rPr>
          <w:sz w:val="24"/>
          <w:szCs w:val="24"/>
          <w:lang w:val="es-MX"/>
        </w:rPr>
        <w:t xml:space="preserve">/ </w:t>
      </w:r>
      <w:proofErr w:type="spellStart"/>
      <w:r w:rsidRPr="00725FDD">
        <w:rPr>
          <w:sz w:val="24"/>
          <w:szCs w:val="24"/>
          <w:lang w:val="es-MX"/>
        </w:rPr>
        <w:t>Ecommerce</w:t>
      </w:r>
      <w:proofErr w:type="spellEnd"/>
    </w:p>
    <w:p w14:paraId="3CF2047D" w14:textId="77777777" w:rsidR="007666A6" w:rsidRPr="00725FDD" w:rsidRDefault="00000000">
      <w:pPr>
        <w:tabs>
          <w:tab w:val="left" w:pos="1728"/>
        </w:tabs>
        <w:spacing w:after="120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Fecha de creación:</w:t>
      </w:r>
      <w:r w:rsidRPr="00725FDD">
        <w:rPr>
          <w:sz w:val="24"/>
          <w:szCs w:val="24"/>
          <w:lang w:val="es-MX"/>
        </w:rPr>
        <w:tab/>
        <w:t>7/09/2023</w:t>
      </w:r>
    </w:p>
    <w:p w14:paraId="2BA303EE" w14:textId="77777777" w:rsidR="007666A6" w:rsidRPr="00725FDD" w:rsidRDefault="00000000">
      <w:pPr>
        <w:tabs>
          <w:tab w:val="left" w:pos="1728"/>
        </w:tabs>
        <w:spacing w:after="120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Última actualización:</w:t>
      </w:r>
      <w:r w:rsidRPr="00725FDD">
        <w:rPr>
          <w:sz w:val="24"/>
          <w:szCs w:val="24"/>
          <w:lang w:val="es-MX"/>
        </w:rPr>
        <w:tab/>
      </w:r>
    </w:p>
    <w:p w14:paraId="27DA971B" w14:textId="77777777" w:rsidR="007666A6" w:rsidRPr="00725FDD" w:rsidRDefault="00000000">
      <w:pPr>
        <w:tabs>
          <w:tab w:val="left" w:pos="1728"/>
        </w:tabs>
        <w:spacing w:after="120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Versión:</w:t>
      </w:r>
      <w:r w:rsidRPr="00725FDD">
        <w:rPr>
          <w:sz w:val="24"/>
          <w:szCs w:val="24"/>
          <w:lang w:val="es-MX"/>
        </w:rPr>
        <w:tab/>
        <w:t>1.0</w:t>
      </w:r>
    </w:p>
    <w:p w14:paraId="07E3B1E4" w14:textId="77777777" w:rsidR="007666A6" w:rsidRPr="00725FDD" w:rsidRDefault="00000000">
      <w:pPr>
        <w:tabs>
          <w:tab w:val="left" w:pos="1728"/>
        </w:tabs>
        <w:spacing w:after="120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Integrantes: 3</w:t>
      </w:r>
    </w:p>
    <w:p w14:paraId="452C2B74" w14:textId="77777777" w:rsidR="007666A6" w:rsidRPr="00725FDD" w:rsidRDefault="00000000">
      <w:pPr>
        <w:tabs>
          <w:tab w:val="left" w:pos="1728"/>
        </w:tabs>
        <w:spacing w:after="120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-Carlos Aaron </w:t>
      </w:r>
      <w:proofErr w:type="spellStart"/>
      <w:r w:rsidRPr="00725FDD">
        <w:rPr>
          <w:sz w:val="24"/>
          <w:szCs w:val="24"/>
          <w:lang w:val="es-MX"/>
        </w:rPr>
        <w:t>Valdes</w:t>
      </w:r>
      <w:proofErr w:type="spellEnd"/>
      <w:r w:rsidRPr="00725FDD">
        <w:rPr>
          <w:sz w:val="24"/>
          <w:szCs w:val="24"/>
          <w:lang w:val="es-MX"/>
        </w:rPr>
        <w:t xml:space="preserve"> </w:t>
      </w:r>
      <w:proofErr w:type="spellStart"/>
      <w:r w:rsidRPr="00725FDD">
        <w:rPr>
          <w:sz w:val="24"/>
          <w:szCs w:val="24"/>
          <w:lang w:val="es-MX"/>
        </w:rPr>
        <w:t>Hernandez</w:t>
      </w:r>
      <w:proofErr w:type="spellEnd"/>
    </w:p>
    <w:p w14:paraId="4A8BE0C0" w14:textId="77777777" w:rsidR="007666A6" w:rsidRPr="00725FDD" w:rsidRDefault="00000000">
      <w:pPr>
        <w:tabs>
          <w:tab w:val="left" w:pos="1728"/>
        </w:tabs>
        <w:spacing w:after="120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-Prado Tirado </w:t>
      </w:r>
      <w:proofErr w:type="spellStart"/>
      <w:r w:rsidRPr="00725FDD">
        <w:rPr>
          <w:sz w:val="24"/>
          <w:szCs w:val="24"/>
          <w:lang w:val="es-MX"/>
        </w:rPr>
        <w:t>Angel</w:t>
      </w:r>
      <w:proofErr w:type="spellEnd"/>
      <w:r w:rsidRPr="00725FDD">
        <w:rPr>
          <w:sz w:val="24"/>
          <w:szCs w:val="24"/>
          <w:lang w:val="es-MX"/>
        </w:rPr>
        <w:t xml:space="preserve"> Dario</w:t>
      </w:r>
    </w:p>
    <w:p w14:paraId="7339F6E5" w14:textId="77777777" w:rsidR="007666A6" w:rsidRPr="00725FDD" w:rsidRDefault="00000000">
      <w:pPr>
        <w:tabs>
          <w:tab w:val="left" w:pos="1728"/>
        </w:tabs>
        <w:spacing w:after="120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-Emilio Gabriel </w:t>
      </w:r>
      <w:proofErr w:type="spellStart"/>
      <w:r w:rsidRPr="00725FDD">
        <w:rPr>
          <w:sz w:val="24"/>
          <w:szCs w:val="24"/>
          <w:lang w:val="es-MX"/>
        </w:rPr>
        <w:t>Ramirez</w:t>
      </w:r>
      <w:proofErr w:type="spellEnd"/>
      <w:r w:rsidRPr="00725FDD">
        <w:rPr>
          <w:sz w:val="24"/>
          <w:szCs w:val="24"/>
          <w:lang w:val="es-MX"/>
        </w:rPr>
        <w:t xml:space="preserve"> </w:t>
      </w:r>
      <w:proofErr w:type="spellStart"/>
      <w:r w:rsidRPr="00725FDD">
        <w:rPr>
          <w:sz w:val="24"/>
          <w:szCs w:val="24"/>
          <w:lang w:val="es-MX"/>
        </w:rPr>
        <w:t>Leos</w:t>
      </w:r>
      <w:proofErr w:type="spellEnd"/>
    </w:p>
    <w:p w14:paraId="11C1A488" w14:textId="77777777" w:rsidR="007666A6" w:rsidRPr="00725FDD" w:rsidRDefault="007666A6">
      <w:pPr>
        <w:tabs>
          <w:tab w:val="left" w:pos="1728"/>
        </w:tabs>
        <w:spacing w:after="120"/>
        <w:ind w:left="0" w:hanging="2"/>
        <w:rPr>
          <w:sz w:val="24"/>
          <w:szCs w:val="24"/>
          <w:lang w:val="es-MX"/>
        </w:rPr>
      </w:pPr>
    </w:p>
    <w:p w14:paraId="4CD1BA44" w14:textId="77777777" w:rsidR="007666A6" w:rsidRPr="00725FDD" w:rsidRDefault="007666A6">
      <w:pPr>
        <w:tabs>
          <w:tab w:val="left" w:pos="1728"/>
        </w:tabs>
        <w:spacing w:after="120"/>
        <w:ind w:left="0" w:hanging="2"/>
        <w:rPr>
          <w:sz w:val="24"/>
          <w:szCs w:val="24"/>
          <w:lang w:val="es-MX"/>
        </w:rPr>
      </w:pPr>
    </w:p>
    <w:p w14:paraId="24E399C6" w14:textId="77777777" w:rsidR="007666A6" w:rsidRDefault="00000000">
      <w:pPr>
        <w:tabs>
          <w:tab w:val="left" w:pos="1728"/>
        </w:tabs>
        <w:spacing w:after="120"/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Aprobaciones</w:t>
      </w:r>
      <w:proofErr w:type="spellEnd"/>
      <w:r>
        <w:rPr>
          <w:b/>
          <w:sz w:val="24"/>
          <w:szCs w:val="24"/>
        </w:rPr>
        <w:t>:</w:t>
      </w:r>
    </w:p>
    <w:p w14:paraId="4A8EF6F4" w14:textId="77777777" w:rsidR="007666A6" w:rsidRDefault="007666A6">
      <w:pPr>
        <w:tabs>
          <w:tab w:val="left" w:pos="1728"/>
        </w:tabs>
        <w:spacing w:after="120"/>
        <w:ind w:left="0" w:hanging="2"/>
        <w:rPr>
          <w:sz w:val="24"/>
          <w:szCs w:val="24"/>
        </w:rPr>
      </w:pPr>
    </w:p>
    <w:tbl>
      <w:tblPr>
        <w:tblStyle w:val="a5"/>
        <w:tblW w:w="8928" w:type="dxa"/>
        <w:tblInd w:w="64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200"/>
      </w:tblGrid>
      <w:tr w:rsidR="007666A6" w14:paraId="3BC3E887" w14:textId="77777777">
        <w:tc>
          <w:tcPr>
            <w:tcW w:w="1728" w:type="dxa"/>
          </w:tcPr>
          <w:p w14:paraId="69A4C70E" w14:textId="77777777" w:rsidR="007666A6" w:rsidRDefault="00000000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Aprobación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</w:tcPr>
          <w:p w14:paraId="71754ACF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7666A6" w14:paraId="29B3BF70" w14:textId="77777777">
        <w:tc>
          <w:tcPr>
            <w:tcW w:w="1728" w:type="dxa"/>
          </w:tcPr>
          <w:p w14:paraId="65BC4A4C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14:paraId="037B3BDA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7666A6" w14:paraId="417F1982" w14:textId="77777777">
        <w:tc>
          <w:tcPr>
            <w:tcW w:w="1728" w:type="dxa"/>
          </w:tcPr>
          <w:p w14:paraId="6FC3E9BA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14:paraId="49EA6DB2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7666A6" w14:paraId="69BF90E5" w14:textId="77777777">
        <w:tc>
          <w:tcPr>
            <w:tcW w:w="1728" w:type="dxa"/>
          </w:tcPr>
          <w:p w14:paraId="440273E2" w14:textId="77777777" w:rsidR="007666A6" w:rsidRDefault="00000000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Aprobación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</w:tcPr>
          <w:p w14:paraId="2D246EE8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7666A6" w14:paraId="0E5EDFA4" w14:textId="77777777">
        <w:tc>
          <w:tcPr>
            <w:tcW w:w="1728" w:type="dxa"/>
          </w:tcPr>
          <w:p w14:paraId="7526A07E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14:paraId="65E7F2EA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7666A6" w14:paraId="2A19090A" w14:textId="77777777">
        <w:tc>
          <w:tcPr>
            <w:tcW w:w="1728" w:type="dxa"/>
          </w:tcPr>
          <w:p w14:paraId="68B647E1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  <w:tc>
          <w:tcPr>
            <w:tcW w:w="7200" w:type="dxa"/>
          </w:tcPr>
          <w:p w14:paraId="33F07082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</w:tr>
      <w:tr w:rsidR="007666A6" w14:paraId="5C6F37AD" w14:textId="77777777">
        <w:tc>
          <w:tcPr>
            <w:tcW w:w="1728" w:type="dxa"/>
          </w:tcPr>
          <w:p w14:paraId="1D7C87FF" w14:textId="77777777" w:rsidR="007666A6" w:rsidRDefault="00000000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Aprobación</w:t>
            </w:r>
            <w:proofErr w:type="spellEnd"/>
            <w:r>
              <w:rPr>
                <w:sz w:val="24"/>
                <w:szCs w:val="24"/>
              </w:rPr>
              <w:t xml:space="preserve"> 3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</w:tcPr>
          <w:p w14:paraId="4D7A006D" w14:textId="77777777" w:rsidR="007666A6" w:rsidRDefault="007666A6">
            <w:pPr>
              <w:tabs>
                <w:tab w:val="left" w:pos="1728"/>
              </w:tabs>
              <w:ind w:left="0" w:hanging="2"/>
              <w:rPr>
                <w:sz w:val="24"/>
                <w:szCs w:val="24"/>
              </w:rPr>
            </w:pPr>
          </w:p>
        </w:tc>
      </w:tr>
    </w:tbl>
    <w:p w14:paraId="31B7DF22" w14:textId="77777777" w:rsidR="007666A6" w:rsidRDefault="007666A6">
      <w:pPr>
        <w:pBdr>
          <w:top w:val="single" w:sz="24" w:space="1" w:color="000000"/>
        </w:pBdr>
        <w:ind w:left="0" w:right="7920" w:hanging="2"/>
        <w:sectPr w:rsidR="007666A6">
          <w:footerReference w:type="even" r:id="rId8"/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bookmarkStart w:id="0" w:name="_heading=h.gjdgxs" w:colFirst="0" w:colLast="0"/>
      <w:bookmarkEnd w:id="0"/>
    </w:p>
    <w:p w14:paraId="75F7FBC8" w14:textId="77777777" w:rsidR="007666A6" w:rsidRDefault="00000000">
      <w:pPr>
        <w:pStyle w:val="Ttulo"/>
        <w:pBdr>
          <w:top w:val="none" w:sz="0" w:space="0" w:color="000000"/>
        </w:pBdr>
        <w:ind w:left="4" w:hanging="6"/>
      </w:pPr>
      <w:proofErr w:type="spellStart"/>
      <w:r>
        <w:lastRenderedPageBreak/>
        <w:t>Tabla</w:t>
      </w:r>
      <w:proofErr w:type="spellEnd"/>
      <w:r>
        <w:t xml:space="preserve"> de </w:t>
      </w:r>
      <w:proofErr w:type="spellStart"/>
      <w:r>
        <w:t>Contenido</w:t>
      </w:r>
      <w:proofErr w:type="spellEnd"/>
    </w:p>
    <w:p w14:paraId="45831F18" w14:textId="77777777" w:rsidR="007666A6" w:rsidRDefault="007666A6">
      <w:pPr>
        <w:pStyle w:val="Ttulo"/>
        <w:pBdr>
          <w:top w:val="none" w:sz="0" w:space="0" w:color="000000"/>
        </w:pBdr>
        <w:ind w:left="4" w:hanging="6"/>
      </w:pPr>
    </w:p>
    <w:sdt>
      <w:sdtPr>
        <w:id w:val="-1870136053"/>
        <w:docPartObj>
          <w:docPartGallery w:val="Table of Contents"/>
          <w:docPartUnique/>
        </w:docPartObj>
      </w:sdtPr>
      <w:sdtContent>
        <w:p w14:paraId="524CA3E0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CONTROL DE DOCUMENTO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2</w:t>
          </w:r>
          <w:r>
            <w:fldChar w:fldCharType="end"/>
          </w:r>
        </w:p>
        <w:p w14:paraId="61379F24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NOMENCLATURA</w:t>
          </w:r>
          <w:r>
            <w:rPr>
              <w:b/>
              <w:smallCaps/>
              <w:color w:val="000000"/>
            </w:rPr>
            <w:tab/>
            <w:t>3</w:t>
          </w:r>
        </w:p>
        <w:p w14:paraId="2DE10EF5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Database Schema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2E078F8B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Database Objects</w:t>
          </w:r>
          <w:r>
            <w:rPr>
              <w:smallCaps/>
              <w:color w:val="000000"/>
            </w:rPr>
            <w:tab/>
          </w:r>
          <w:r>
            <w:rPr>
              <w:smallCaps/>
            </w:rPr>
            <w:t>4</w:t>
          </w:r>
        </w:p>
        <w:p w14:paraId="731A865C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Concurrent Programs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_heading=h.1v1yuxt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BA16078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Writing standard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_heading=h.4f1mdlm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8FECEE8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i/>
              <w:color w:val="000000"/>
            </w:rPr>
            <w:t>2.4.1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i/>
              <w:color w:val="000000"/>
            </w:rPr>
            <w:t>SQL Coding Guidelines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_heading=h.2u6wntf \h </w:instrText>
          </w:r>
          <w:r>
            <w:fldChar w:fldCharType="separate"/>
          </w:r>
          <w:r>
            <w:rPr>
              <w:i/>
              <w:color w:val="000000"/>
            </w:rPr>
            <w:t>6</w:t>
          </w:r>
          <w:r>
            <w:fldChar w:fldCharType="end"/>
          </w:r>
        </w:p>
        <w:p w14:paraId="42548907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10070"/>
            </w:tabs>
            <w:spacing w:line="240" w:lineRule="auto"/>
            <w:ind w:left="0" w:hanging="2"/>
            <w:rPr>
              <w:b/>
              <w:smallCaps/>
            </w:rPr>
          </w:pPr>
          <w:r>
            <w:rPr>
              <w:smallCaps/>
              <w:color w:val="000000"/>
            </w:rPr>
            <w:t>2.5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Error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_heading=h.41mghml \h </w:instrText>
          </w:r>
          <w:r>
            <w:fldChar w:fldCharType="separate"/>
          </w:r>
          <w:r>
            <w:rPr>
              <w:smallCaps/>
              <w:color w:val="000000"/>
            </w:rPr>
            <w:t>7</w:t>
          </w:r>
          <w:r>
            <w:fldChar w:fldCharType="end"/>
          </w:r>
        </w:p>
        <w:p w14:paraId="401996DA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smallCaps/>
            </w:rPr>
          </w:pPr>
          <w:r>
            <w:rPr>
              <w:b/>
              <w:smallCaps/>
            </w:rPr>
            <w:t xml:space="preserve">   </w:t>
          </w:r>
          <w:r>
            <w:rPr>
              <w:smallCaps/>
            </w:rPr>
            <w:t xml:space="preserve"> 2.6       Validations</w:t>
          </w:r>
        </w:p>
        <w:p w14:paraId="30BD03B6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smallCaps/>
            </w:rPr>
          </w:pPr>
          <w:r>
            <w:rPr>
              <w:smallCaps/>
            </w:rPr>
            <w:t xml:space="preserve">    2.7       Obstacles</w:t>
          </w:r>
        </w:p>
        <w:p w14:paraId="5E4420C7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10070"/>
            </w:tabs>
            <w:spacing w:before="120" w:after="12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COMMENTS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_heading=h.2grqrue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8</w:t>
          </w:r>
          <w:r>
            <w:fldChar w:fldCharType="end"/>
          </w:r>
        </w:p>
        <w:p w14:paraId="76AA4CF4" w14:textId="77777777" w:rsidR="007666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1007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i/>
              <w:color w:val="000000"/>
            </w:rPr>
            <w:t>3.1.1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i/>
              <w:color w:val="000000"/>
            </w:rPr>
            <w:t>Main Comment section</w:t>
          </w:r>
          <w:r>
            <w:rPr>
              <w:i/>
              <w:color w:val="000000"/>
            </w:rPr>
            <w:tab/>
          </w:r>
          <w:r>
            <w:fldChar w:fldCharType="begin"/>
          </w:r>
          <w:r>
            <w:instrText xml:space="preserve"> PAGEREF _heading=h.vx1227 \h </w:instrText>
          </w:r>
          <w:r>
            <w:fldChar w:fldCharType="separate"/>
          </w:r>
          <w:r>
            <w:rPr>
              <w:i/>
              <w:color w:val="000000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7E572499" w14:textId="77777777" w:rsidR="007666A6" w:rsidRDefault="007666A6">
      <w:pPr>
        <w:pStyle w:val="Ttulo"/>
        <w:pBdr>
          <w:top w:val="none" w:sz="0" w:space="0" w:color="000000"/>
        </w:pBdr>
        <w:ind w:left="4" w:hanging="6"/>
      </w:pPr>
    </w:p>
    <w:p w14:paraId="7023FA70" w14:textId="77777777" w:rsidR="007666A6" w:rsidRDefault="007666A6">
      <w:pPr>
        <w:pStyle w:val="Ttulo"/>
        <w:pBdr>
          <w:top w:val="none" w:sz="0" w:space="0" w:color="000000"/>
        </w:pBdr>
        <w:ind w:left="4" w:hanging="6"/>
      </w:pPr>
    </w:p>
    <w:p w14:paraId="2F4B9A71" w14:textId="77777777" w:rsidR="007666A6" w:rsidRDefault="007666A6">
      <w:pPr>
        <w:pStyle w:val="Ttulo"/>
        <w:pBdr>
          <w:top w:val="none" w:sz="0" w:space="0" w:color="000000"/>
        </w:pBdr>
        <w:ind w:left="4" w:hanging="6"/>
      </w:pPr>
    </w:p>
    <w:p w14:paraId="0270AF5B" w14:textId="77777777" w:rsidR="007666A6" w:rsidRDefault="007666A6">
      <w:pPr>
        <w:pStyle w:val="Ttulo"/>
        <w:pBdr>
          <w:top w:val="none" w:sz="0" w:space="0" w:color="000000"/>
        </w:pBdr>
        <w:ind w:left="4" w:hanging="6"/>
      </w:pPr>
    </w:p>
    <w:p w14:paraId="3803E26B" w14:textId="77777777" w:rsidR="007666A6" w:rsidRDefault="007666A6">
      <w:pPr>
        <w:pStyle w:val="Ttulo"/>
        <w:pBdr>
          <w:top w:val="none" w:sz="0" w:space="0" w:color="000000"/>
        </w:pBdr>
        <w:ind w:left="4" w:hanging="6"/>
      </w:pPr>
    </w:p>
    <w:p w14:paraId="0811EABC" w14:textId="77777777" w:rsidR="007666A6" w:rsidRDefault="007666A6">
      <w:pPr>
        <w:pStyle w:val="Ttulo"/>
        <w:pBdr>
          <w:top w:val="none" w:sz="0" w:space="0" w:color="000000"/>
        </w:pBdr>
        <w:ind w:left="4" w:hanging="6"/>
      </w:pPr>
    </w:p>
    <w:p w14:paraId="3266D9D5" w14:textId="77777777" w:rsidR="007666A6" w:rsidRDefault="007666A6">
      <w:pPr>
        <w:pStyle w:val="Ttulo"/>
        <w:pBdr>
          <w:top w:val="none" w:sz="0" w:space="0" w:color="000000"/>
        </w:pBdr>
        <w:ind w:left="4" w:hanging="6"/>
      </w:pPr>
    </w:p>
    <w:p w14:paraId="2EBF8850" w14:textId="77777777" w:rsidR="007666A6" w:rsidRDefault="007666A6">
      <w:pPr>
        <w:ind w:left="0" w:hanging="2"/>
      </w:pPr>
    </w:p>
    <w:p w14:paraId="04DD26EE" w14:textId="77777777" w:rsidR="007666A6" w:rsidRDefault="007666A6">
      <w:pPr>
        <w:ind w:left="0" w:hanging="2"/>
      </w:pPr>
    </w:p>
    <w:p w14:paraId="332B1EFA" w14:textId="77777777" w:rsidR="007666A6" w:rsidRDefault="007666A6">
      <w:pPr>
        <w:ind w:left="0" w:hanging="2"/>
      </w:pPr>
    </w:p>
    <w:p w14:paraId="18501E3C" w14:textId="77777777" w:rsidR="007666A6" w:rsidRDefault="007666A6">
      <w:pPr>
        <w:ind w:left="0" w:hanging="2"/>
      </w:pPr>
    </w:p>
    <w:p w14:paraId="54A4AD3A" w14:textId="77777777" w:rsidR="007666A6" w:rsidRDefault="007666A6">
      <w:pPr>
        <w:ind w:left="0" w:hanging="2"/>
      </w:pPr>
    </w:p>
    <w:p w14:paraId="4C966435" w14:textId="77777777" w:rsidR="007666A6" w:rsidRDefault="007666A6">
      <w:pPr>
        <w:ind w:left="0" w:hanging="2"/>
      </w:pPr>
    </w:p>
    <w:p w14:paraId="408F32CD" w14:textId="77777777" w:rsidR="007666A6" w:rsidRDefault="007666A6">
      <w:pPr>
        <w:ind w:left="0" w:hanging="2"/>
      </w:pPr>
    </w:p>
    <w:p w14:paraId="509CAB61" w14:textId="77777777" w:rsidR="007666A6" w:rsidRDefault="007666A6">
      <w:pPr>
        <w:ind w:left="0" w:hanging="2"/>
      </w:pPr>
    </w:p>
    <w:p w14:paraId="256777F7" w14:textId="77777777" w:rsidR="007666A6" w:rsidRDefault="007666A6">
      <w:pPr>
        <w:ind w:left="0" w:hanging="2"/>
      </w:pPr>
    </w:p>
    <w:p w14:paraId="0D71FC66" w14:textId="77777777" w:rsidR="007666A6" w:rsidRDefault="007666A6">
      <w:pPr>
        <w:ind w:left="0" w:hanging="2"/>
      </w:pPr>
    </w:p>
    <w:p w14:paraId="68EC9B56" w14:textId="77777777" w:rsidR="007666A6" w:rsidRDefault="007666A6">
      <w:pPr>
        <w:ind w:left="0" w:hanging="2"/>
      </w:pPr>
    </w:p>
    <w:p w14:paraId="58101A9E" w14:textId="77777777" w:rsidR="007666A6" w:rsidRDefault="007666A6">
      <w:pPr>
        <w:ind w:left="0" w:hanging="2"/>
      </w:pPr>
    </w:p>
    <w:p w14:paraId="7CD9FA35" w14:textId="77777777" w:rsidR="007666A6" w:rsidRDefault="007666A6">
      <w:pPr>
        <w:ind w:left="0" w:hanging="2"/>
      </w:pPr>
    </w:p>
    <w:p w14:paraId="5160C926" w14:textId="77777777" w:rsidR="007666A6" w:rsidRDefault="007666A6">
      <w:pPr>
        <w:ind w:left="0" w:hanging="2"/>
      </w:pPr>
    </w:p>
    <w:p w14:paraId="0911A76D" w14:textId="77777777" w:rsidR="007666A6" w:rsidRDefault="00000000">
      <w:pPr>
        <w:pStyle w:val="Ttulo1"/>
        <w:numPr>
          <w:ilvl w:val="0"/>
          <w:numId w:val="1"/>
        </w:numPr>
        <w:ind w:left="2" w:hanging="4"/>
      </w:pPr>
      <w:r>
        <w:lastRenderedPageBreak/>
        <w:t xml:space="preserve">Control de </w:t>
      </w:r>
      <w:proofErr w:type="spellStart"/>
      <w:proofErr w:type="gramStart"/>
      <w:r>
        <w:t>Documento</w:t>
      </w:r>
      <w:proofErr w:type="spellEnd"/>
      <w:proofErr w:type="gramEnd"/>
    </w:p>
    <w:p w14:paraId="0550B44D" w14:textId="77777777" w:rsidR="007666A6" w:rsidRDefault="007666A6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 w:line="240" w:lineRule="auto"/>
        <w:ind w:right="7920"/>
        <w:rPr>
          <w:rFonts w:ascii="Book Antiqua" w:eastAsia="Book Antiqua" w:hAnsi="Book Antiqua" w:cs="Book Antiqua"/>
          <w:color w:val="FFFFFF"/>
          <w:sz w:val="8"/>
          <w:szCs w:val="8"/>
        </w:rPr>
      </w:pPr>
    </w:p>
    <w:p w14:paraId="0421AE31" w14:textId="77777777" w:rsidR="007666A6" w:rsidRDefault="00000000">
      <w:pPr>
        <w:keepNext/>
        <w:keepLines/>
        <w:spacing w:before="120" w:after="120"/>
        <w:ind w:left="0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Récord</w:t>
      </w:r>
      <w:proofErr w:type="spellEnd"/>
      <w:r>
        <w:rPr>
          <w:b/>
          <w:sz w:val="24"/>
          <w:szCs w:val="24"/>
        </w:rPr>
        <w:t xml:space="preserve"> de </w:t>
      </w:r>
      <w:proofErr w:type="spellStart"/>
      <w:r>
        <w:rPr>
          <w:b/>
          <w:sz w:val="24"/>
          <w:szCs w:val="24"/>
        </w:rPr>
        <w:t>Cambios</w:t>
      </w:r>
      <w:proofErr w:type="spellEnd"/>
    </w:p>
    <w:p w14:paraId="1B243477" w14:textId="77777777" w:rsidR="007666A6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tbl>
      <w:tblPr>
        <w:tblStyle w:val="a6"/>
        <w:tblW w:w="8010" w:type="dxa"/>
        <w:tblInd w:w="23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890"/>
        <w:gridCol w:w="810"/>
        <w:gridCol w:w="4236"/>
      </w:tblGrid>
      <w:tr w:rsidR="007666A6" w14:paraId="26CFD6BC" w14:textId="77777777">
        <w:trPr>
          <w:cantSplit/>
          <w:tblHeader/>
        </w:trPr>
        <w:tc>
          <w:tcPr>
            <w:tcW w:w="1074" w:type="dxa"/>
            <w:tcBorders>
              <w:bottom w:val="nil"/>
              <w:right w:val="nil"/>
            </w:tcBorders>
            <w:shd w:val="clear" w:color="auto" w:fill="E6E6E6"/>
          </w:tcPr>
          <w:p w14:paraId="56FD8894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Book Antiqua" w:eastAsia="Book Antiqua" w:hAnsi="Book Antiqua" w:cs="Book Antiqua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890" w:type="dxa"/>
            <w:tcBorders>
              <w:left w:val="nil"/>
              <w:bottom w:val="nil"/>
              <w:right w:val="nil"/>
            </w:tcBorders>
            <w:shd w:val="clear" w:color="auto" w:fill="E6E6E6"/>
          </w:tcPr>
          <w:p w14:paraId="576D7D51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Book Antiqua" w:eastAsia="Book Antiqua" w:hAnsi="Book Antiqua" w:cs="Book Antiqua"/>
                <w:b/>
                <w:color w:val="000000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b/>
                <w:color w:val="000000"/>
                <w:sz w:val="16"/>
                <w:szCs w:val="16"/>
              </w:rPr>
              <w:t>Autor</w:t>
            </w: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  <w:shd w:val="clear" w:color="auto" w:fill="E6E6E6"/>
          </w:tcPr>
          <w:p w14:paraId="1E6D6751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Book Antiqua" w:eastAsia="Book Antiqua" w:hAnsi="Book Antiqua" w:cs="Book Antiqua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4236" w:type="dxa"/>
            <w:tcBorders>
              <w:left w:val="nil"/>
              <w:bottom w:val="nil"/>
            </w:tcBorders>
            <w:shd w:val="clear" w:color="auto" w:fill="E6E6E6"/>
          </w:tcPr>
          <w:p w14:paraId="66214E90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Book Antiqua" w:eastAsia="Book Antiqua" w:hAnsi="Book Antiqua" w:cs="Book Antiqua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color w:val="000000"/>
                <w:sz w:val="16"/>
                <w:szCs w:val="16"/>
              </w:rPr>
              <w:t>Comentarios</w:t>
            </w:r>
            <w:proofErr w:type="spellEnd"/>
          </w:p>
        </w:tc>
      </w:tr>
      <w:tr w:rsidR="007666A6" w14:paraId="3C5401E8" w14:textId="77777777">
        <w:trPr>
          <w:cantSplit/>
          <w:trHeight w:val="60"/>
          <w:tblHeader/>
        </w:trPr>
        <w:tc>
          <w:tcPr>
            <w:tcW w:w="1074" w:type="dxa"/>
            <w:tcBorders>
              <w:left w:val="nil"/>
              <w:right w:val="nil"/>
            </w:tcBorders>
            <w:shd w:val="clear" w:color="auto" w:fill="808080"/>
          </w:tcPr>
          <w:p w14:paraId="0E6DBDC5" w14:textId="77777777" w:rsidR="007666A6" w:rsidRDefault="007666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Book Antiqua" w:hAnsi="Book Antiqua" w:cs="Book Antiqua"/>
                <w:color w:val="000000"/>
                <w:sz w:val="8"/>
                <w:szCs w:val="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  <w:shd w:val="clear" w:color="auto" w:fill="808080"/>
          </w:tcPr>
          <w:p w14:paraId="2315EF62" w14:textId="77777777" w:rsidR="007666A6" w:rsidRDefault="007666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Book Antiqua" w:hAnsi="Book Antiqua" w:cs="Book Antiqua"/>
                <w:color w:val="000000"/>
                <w:sz w:val="8"/>
                <w:szCs w:val="8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  <w:shd w:val="clear" w:color="auto" w:fill="808080"/>
          </w:tcPr>
          <w:p w14:paraId="1B8D3AA7" w14:textId="77777777" w:rsidR="007666A6" w:rsidRDefault="007666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Book Antiqua" w:hAnsi="Book Antiqua" w:cs="Book Antiqua"/>
                <w:color w:val="000000"/>
                <w:sz w:val="8"/>
                <w:szCs w:val="8"/>
              </w:rPr>
            </w:pPr>
          </w:p>
        </w:tc>
        <w:tc>
          <w:tcPr>
            <w:tcW w:w="4236" w:type="dxa"/>
            <w:tcBorders>
              <w:left w:val="nil"/>
              <w:right w:val="nil"/>
            </w:tcBorders>
            <w:shd w:val="clear" w:color="auto" w:fill="808080"/>
          </w:tcPr>
          <w:p w14:paraId="140FC70D" w14:textId="77777777" w:rsidR="007666A6" w:rsidRDefault="007666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ook Antiqua" w:eastAsia="Book Antiqua" w:hAnsi="Book Antiqua" w:cs="Book Antiqua"/>
                <w:color w:val="000000"/>
                <w:sz w:val="8"/>
                <w:szCs w:val="8"/>
              </w:rPr>
            </w:pPr>
          </w:p>
        </w:tc>
      </w:tr>
      <w:tr w:rsidR="007666A6" w:rsidRPr="00725FDD" w14:paraId="50F1FD5B" w14:textId="77777777">
        <w:trPr>
          <w:cantSplit/>
        </w:trPr>
        <w:tc>
          <w:tcPr>
            <w:tcW w:w="1074" w:type="dxa"/>
            <w:tcBorders>
              <w:top w:val="nil"/>
            </w:tcBorders>
          </w:tcPr>
          <w:p w14:paraId="7DDA065B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sz w:val="16"/>
                <w:szCs w:val="16"/>
              </w:rPr>
              <w:t>10</w:t>
            </w:r>
            <w:r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  <w:t>-</w:t>
            </w:r>
            <w:r>
              <w:rPr>
                <w:rFonts w:ascii="Book Antiqua" w:eastAsia="Book Antiqua" w:hAnsi="Book Antiqua" w:cs="Book Antiqua"/>
                <w:sz w:val="16"/>
                <w:szCs w:val="16"/>
              </w:rPr>
              <w:t>sep</w:t>
            </w:r>
            <w:r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  <w:t>-</w:t>
            </w:r>
            <w:r>
              <w:rPr>
                <w:rFonts w:ascii="Book Antiqua" w:eastAsia="Book Antiqua" w:hAnsi="Book Antiqua" w:cs="Book Antiqua"/>
                <w:sz w:val="16"/>
                <w:szCs w:val="16"/>
              </w:rPr>
              <w:t>2023</w:t>
            </w:r>
          </w:p>
        </w:tc>
        <w:tc>
          <w:tcPr>
            <w:tcW w:w="1890" w:type="dxa"/>
            <w:tcBorders>
              <w:top w:val="nil"/>
            </w:tcBorders>
          </w:tcPr>
          <w:p w14:paraId="3032D289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sz w:val="16"/>
                <w:szCs w:val="16"/>
              </w:rPr>
              <w:t>Dario, Carlos y Emilio</w:t>
            </w:r>
          </w:p>
        </w:tc>
        <w:tc>
          <w:tcPr>
            <w:tcW w:w="810" w:type="dxa"/>
            <w:tcBorders>
              <w:top w:val="nil"/>
            </w:tcBorders>
          </w:tcPr>
          <w:p w14:paraId="28C3A6D1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  <w:t>1</w:t>
            </w:r>
          </w:p>
        </w:tc>
        <w:tc>
          <w:tcPr>
            <w:tcW w:w="4236" w:type="dxa"/>
            <w:tcBorders>
              <w:top w:val="nil"/>
            </w:tcBorders>
          </w:tcPr>
          <w:p w14:paraId="74E3599E" w14:textId="77777777" w:rsidR="007666A6" w:rsidRPr="00725FD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  <w:lang w:val="es-MX"/>
              </w:rPr>
            </w:pPr>
            <w:r w:rsidRPr="00725FDD">
              <w:rPr>
                <w:rFonts w:ascii="Book Antiqua" w:eastAsia="Book Antiqua" w:hAnsi="Book Antiqua" w:cs="Book Antiqua"/>
                <w:sz w:val="16"/>
                <w:szCs w:val="16"/>
                <w:lang w:val="es-MX"/>
              </w:rPr>
              <w:t>Esquema y objetos para la base</w:t>
            </w:r>
          </w:p>
        </w:tc>
      </w:tr>
      <w:tr w:rsidR="007666A6" w:rsidRPr="00725FDD" w14:paraId="20A8017F" w14:textId="77777777">
        <w:trPr>
          <w:cantSplit/>
        </w:trPr>
        <w:tc>
          <w:tcPr>
            <w:tcW w:w="1074" w:type="dxa"/>
          </w:tcPr>
          <w:p w14:paraId="6E9168BE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sz w:val="16"/>
                <w:szCs w:val="16"/>
              </w:rPr>
              <w:t>20-oct-2023</w:t>
            </w:r>
          </w:p>
        </w:tc>
        <w:tc>
          <w:tcPr>
            <w:tcW w:w="1890" w:type="dxa"/>
          </w:tcPr>
          <w:p w14:paraId="5B6C3550" w14:textId="77777777" w:rsidR="007666A6" w:rsidRDefault="00000000">
            <w:pPr>
              <w:keepLines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sz w:val="16"/>
                <w:szCs w:val="16"/>
              </w:rPr>
              <w:t>Dario, Carlos y Emilio</w:t>
            </w:r>
          </w:p>
        </w:tc>
        <w:tc>
          <w:tcPr>
            <w:tcW w:w="810" w:type="dxa"/>
          </w:tcPr>
          <w:p w14:paraId="6146144E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sz w:val="16"/>
                <w:szCs w:val="16"/>
              </w:rPr>
              <w:t>2</w:t>
            </w:r>
          </w:p>
        </w:tc>
        <w:tc>
          <w:tcPr>
            <w:tcW w:w="4236" w:type="dxa"/>
          </w:tcPr>
          <w:p w14:paraId="5885D0CC" w14:textId="77777777" w:rsidR="007666A6" w:rsidRPr="00725FD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  <w:lang w:val="es-MX"/>
              </w:rPr>
            </w:pPr>
            <w:proofErr w:type="spellStart"/>
            <w:r w:rsidRPr="00725FDD">
              <w:rPr>
                <w:rFonts w:ascii="Book Antiqua" w:eastAsia="Book Antiqua" w:hAnsi="Book Antiqua" w:cs="Book Antiqua"/>
                <w:sz w:val="16"/>
                <w:szCs w:val="16"/>
                <w:lang w:val="es-MX"/>
              </w:rPr>
              <w:t>Login</w:t>
            </w:r>
            <w:proofErr w:type="spellEnd"/>
            <w:r w:rsidRPr="00725FDD">
              <w:rPr>
                <w:rFonts w:ascii="Book Antiqua" w:eastAsia="Book Antiqua" w:hAnsi="Book Antiqua" w:cs="Book Antiqua"/>
                <w:sz w:val="16"/>
                <w:szCs w:val="16"/>
                <w:lang w:val="es-MX"/>
              </w:rPr>
              <w:t xml:space="preserve"> y conexión a la base</w:t>
            </w:r>
          </w:p>
        </w:tc>
      </w:tr>
      <w:tr w:rsidR="007666A6" w14:paraId="55A0000C" w14:textId="77777777">
        <w:trPr>
          <w:cantSplit/>
        </w:trPr>
        <w:tc>
          <w:tcPr>
            <w:tcW w:w="1074" w:type="dxa"/>
          </w:tcPr>
          <w:p w14:paraId="684E2160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sz w:val="16"/>
                <w:szCs w:val="16"/>
              </w:rPr>
              <w:t>24-nov-2023</w:t>
            </w:r>
          </w:p>
        </w:tc>
        <w:tc>
          <w:tcPr>
            <w:tcW w:w="1890" w:type="dxa"/>
          </w:tcPr>
          <w:p w14:paraId="18636194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Book Antiqua" w:eastAsia="Book Antiqua" w:hAnsi="Book Antiqua" w:cs="Book Antiqua"/>
                <w:sz w:val="16"/>
                <w:szCs w:val="16"/>
              </w:rPr>
              <w:t>Dario,Carlos</w:t>
            </w:r>
            <w:proofErr w:type="spellEnd"/>
            <w:proofErr w:type="gramEnd"/>
            <w:r>
              <w:rPr>
                <w:rFonts w:ascii="Book Antiqua" w:eastAsia="Book Antiqua" w:hAnsi="Book Antiqua" w:cs="Book Antiqua"/>
                <w:sz w:val="16"/>
                <w:szCs w:val="16"/>
              </w:rPr>
              <w:t xml:space="preserve"> y Emilio</w:t>
            </w:r>
          </w:p>
        </w:tc>
        <w:tc>
          <w:tcPr>
            <w:tcW w:w="810" w:type="dxa"/>
          </w:tcPr>
          <w:p w14:paraId="37A32E5A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  <w:r>
              <w:rPr>
                <w:rFonts w:ascii="Book Antiqua" w:eastAsia="Book Antiqua" w:hAnsi="Book Antiqua" w:cs="Book Antiqua"/>
                <w:sz w:val="16"/>
                <w:szCs w:val="16"/>
              </w:rPr>
              <w:t>3</w:t>
            </w:r>
          </w:p>
        </w:tc>
        <w:tc>
          <w:tcPr>
            <w:tcW w:w="4236" w:type="dxa"/>
          </w:tcPr>
          <w:p w14:paraId="0A360665" w14:textId="77777777" w:rsidR="007666A6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16"/>
                <w:szCs w:val="16"/>
              </w:rPr>
              <w:t>Funcionalidad</w:t>
            </w:r>
            <w:proofErr w:type="spellEnd"/>
            <w:r>
              <w:rPr>
                <w:rFonts w:ascii="Book Antiqua" w:eastAsia="Book Antiqua" w:hAnsi="Book Antiqua" w:cs="Book Antiqu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16"/>
                <w:szCs w:val="16"/>
              </w:rPr>
              <w:t>Avanzada</w:t>
            </w:r>
            <w:proofErr w:type="spellEnd"/>
          </w:p>
        </w:tc>
      </w:tr>
      <w:tr w:rsidR="007666A6" w14:paraId="3460B89D" w14:textId="77777777">
        <w:trPr>
          <w:cantSplit/>
        </w:trPr>
        <w:tc>
          <w:tcPr>
            <w:tcW w:w="1074" w:type="dxa"/>
          </w:tcPr>
          <w:p w14:paraId="762E9E67" w14:textId="77777777" w:rsidR="007666A6" w:rsidRDefault="007666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</w:tcPr>
          <w:p w14:paraId="757FD1A5" w14:textId="77777777" w:rsidR="007666A6" w:rsidRDefault="007666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</w:p>
        </w:tc>
        <w:tc>
          <w:tcPr>
            <w:tcW w:w="810" w:type="dxa"/>
          </w:tcPr>
          <w:p w14:paraId="439AAD70" w14:textId="77777777" w:rsidR="007666A6" w:rsidRDefault="007666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</w:p>
        </w:tc>
        <w:tc>
          <w:tcPr>
            <w:tcW w:w="4236" w:type="dxa"/>
          </w:tcPr>
          <w:p w14:paraId="1FFC7D54" w14:textId="77777777" w:rsidR="007666A6" w:rsidRDefault="007666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Book Antiqua" w:eastAsia="Book Antiqua" w:hAnsi="Book Antiqua" w:cs="Book Antiqua"/>
                <w:color w:val="000000"/>
                <w:sz w:val="16"/>
                <w:szCs w:val="16"/>
              </w:rPr>
            </w:pPr>
          </w:p>
        </w:tc>
      </w:tr>
    </w:tbl>
    <w:p w14:paraId="7D97223E" w14:textId="77777777" w:rsidR="007666A6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A09A21B" w14:textId="77777777" w:rsidR="007666A6" w:rsidRDefault="007666A6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 w:line="240" w:lineRule="auto"/>
        <w:ind w:right="7920"/>
        <w:rPr>
          <w:rFonts w:ascii="Book Antiqua" w:eastAsia="Book Antiqua" w:hAnsi="Book Antiqua" w:cs="Book Antiqua"/>
          <w:color w:val="FFFFFF"/>
          <w:sz w:val="8"/>
          <w:szCs w:val="8"/>
        </w:rPr>
      </w:pPr>
    </w:p>
    <w:p w14:paraId="4E9CA9C5" w14:textId="77777777" w:rsidR="007666A6" w:rsidRDefault="00000000">
      <w:pPr>
        <w:pStyle w:val="Ttulo"/>
        <w:pBdr>
          <w:top w:val="none" w:sz="0" w:space="0" w:color="000000"/>
        </w:pBdr>
        <w:ind w:left="4" w:hanging="6"/>
      </w:pPr>
      <w:bookmarkStart w:id="1" w:name="_heading=h.1fob9te" w:colFirst="0" w:colLast="0"/>
      <w:bookmarkEnd w:id="1"/>
      <w:r>
        <w:br w:type="page"/>
      </w:r>
    </w:p>
    <w:p w14:paraId="6B29BABD" w14:textId="77777777" w:rsidR="007666A6" w:rsidRDefault="00000000">
      <w:pPr>
        <w:pStyle w:val="Ttulo1"/>
        <w:numPr>
          <w:ilvl w:val="0"/>
          <w:numId w:val="1"/>
        </w:numPr>
        <w:ind w:left="2" w:hanging="4"/>
      </w:pPr>
      <w:bookmarkStart w:id="2" w:name="_heading=h.3znysh7" w:colFirst="0" w:colLast="0"/>
      <w:bookmarkEnd w:id="2"/>
      <w:proofErr w:type="spellStart"/>
      <w:r>
        <w:lastRenderedPageBreak/>
        <w:t>Nomenclatura</w:t>
      </w:r>
      <w:proofErr w:type="spellEnd"/>
    </w:p>
    <w:p w14:paraId="3AEDCC23" w14:textId="77777777" w:rsidR="007666A6" w:rsidRDefault="00000000">
      <w:pPr>
        <w:pStyle w:val="Ttulo2"/>
        <w:numPr>
          <w:ilvl w:val="1"/>
          <w:numId w:val="1"/>
        </w:numPr>
        <w:ind w:left="1" w:hanging="3"/>
      </w:pPr>
      <w:r>
        <w:t>Database Schema</w:t>
      </w:r>
    </w:p>
    <w:p w14:paraId="4FBD2EB5" w14:textId="77777777" w:rsidR="007666A6" w:rsidRDefault="007666A6">
      <w:pPr>
        <w:ind w:left="0" w:hanging="2"/>
        <w:rPr>
          <w:color w:val="0000FF"/>
        </w:rPr>
      </w:pPr>
    </w:p>
    <w:p w14:paraId="27B5C759" w14:textId="77777777" w:rsidR="007666A6" w:rsidRPr="00725FDD" w:rsidRDefault="00000000">
      <w:pPr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¿Qué esquema es el que voy a usar?</w:t>
      </w:r>
    </w:p>
    <w:p w14:paraId="03AD62E6" w14:textId="77777777" w:rsidR="007666A6" w:rsidRPr="00725FDD" w:rsidRDefault="007666A6">
      <w:pPr>
        <w:ind w:left="0" w:hanging="2"/>
        <w:rPr>
          <w:sz w:val="24"/>
          <w:szCs w:val="24"/>
          <w:lang w:val="es-MX"/>
        </w:rPr>
      </w:pPr>
    </w:p>
    <w:p w14:paraId="2DB7C28F" w14:textId="77777777" w:rsidR="007666A6" w:rsidRPr="00725FDD" w:rsidRDefault="00000000">
      <w:pPr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El esquema que se usará será BASE_BDM este contendrá todos los objetos y es el que los usuarios podrán manejar.</w:t>
      </w:r>
    </w:p>
    <w:p w14:paraId="7DAFB9D8" w14:textId="77777777" w:rsidR="007666A6" w:rsidRPr="00725FDD" w:rsidRDefault="007666A6">
      <w:pPr>
        <w:ind w:left="0" w:hanging="2"/>
        <w:rPr>
          <w:sz w:val="24"/>
          <w:szCs w:val="24"/>
          <w:lang w:val="es-MX"/>
        </w:rPr>
      </w:pPr>
    </w:p>
    <w:p w14:paraId="597981C3" w14:textId="77777777" w:rsidR="007666A6" w:rsidRPr="00725FDD" w:rsidRDefault="00000000">
      <w:pPr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Descripción del </w:t>
      </w:r>
      <w:proofErr w:type="spellStart"/>
      <w:r w:rsidRPr="00725FDD">
        <w:rPr>
          <w:sz w:val="24"/>
          <w:szCs w:val="24"/>
          <w:lang w:val="es-MX"/>
        </w:rPr>
        <w:t>schema</w:t>
      </w:r>
      <w:proofErr w:type="spellEnd"/>
      <w:r w:rsidRPr="00725FDD">
        <w:rPr>
          <w:sz w:val="24"/>
          <w:szCs w:val="24"/>
          <w:lang w:val="es-MX"/>
        </w:rPr>
        <w:t xml:space="preserve">: La base de datos cuenta con un </w:t>
      </w:r>
      <w:proofErr w:type="spellStart"/>
      <w:r w:rsidRPr="00725FDD">
        <w:rPr>
          <w:sz w:val="24"/>
          <w:szCs w:val="24"/>
          <w:lang w:val="es-MX"/>
        </w:rPr>
        <w:t>schema</w:t>
      </w:r>
      <w:proofErr w:type="spellEnd"/>
      <w:r w:rsidRPr="00725FDD">
        <w:rPr>
          <w:sz w:val="24"/>
          <w:szCs w:val="24"/>
          <w:lang w:val="es-MX"/>
        </w:rPr>
        <w:t xml:space="preserve"> de 12 objetos de cada tabla.</w:t>
      </w:r>
    </w:p>
    <w:p w14:paraId="2573FE11" w14:textId="77777777" w:rsidR="007666A6" w:rsidRPr="00725FDD" w:rsidRDefault="007666A6">
      <w:pPr>
        <w:ind w:left="0" w:hanging="2"/>
        <w:rPr>
          <w:sz w:val="24"/>
          <w:szCs w:val="24"/>
          <w:lang w:val="es-MX"/>
        </w:rPr>
      </w:pPr>
    </w:p>
    <w:p w14:paraId="6DE69F0D" w14:textId="77777777" w:rsidR="007666A6" w:rsidRPr="00725FDD" w:rsidRDefault="007666A6">
      <w:pPr>
        <w:ind w:left="0" w:hanging="2"/>
        <w:rPr>
          <w:sz w:val="24"/>
          <w:szCs w:val="24"/>
          <w:lang w:val="es-MX"/>
        </w:rPr>
      </w:pPr>
    </w:p>
    <w:p w14:paraId="43709D80" w14:textId="77777777" w:rsidR="007666A6" w:rsidRPr="00725FDD" w:rsidRDefault="00000000">
      <w:pPr>
        <w:ind w:left="0" w:hanging="2"/>
        <w:rPr>
          <w:color w:val="0000FF"/>
          <w:lang w:val="es-MX"/>
        </w:rPr>
      </w:pPr>
      <w:bookmarkStart w:id="3" w:name="_heading=h.2et92p0" w:colFirst="0" w:colLast="0"/>
      <w:bookmarkEnd w:id="3"/>
      <w:r w:rsidRPr="00725FDD">
        <w:rPr>
          <w:lang w:val="es-MX"/>
        </w:rPr>
        <w:br w:type="page"/>
      </w:r>
    </w:p>
    <w:p w14:paraId="52570101" w14:textId="77777777" w:rsidR="007666A6" w:rsidRDefault="00000000">
      <w:pPr>
        <w:pStyle w:val="Ttulo2"/>
        <w:numPr>
          <w:ilvl w:val="1"/>
          <w:numId w:val="1"/>
        </w:numPr>
        <w:ind w:left="1" w:hanging="3"/>
      </w:pPr>
      <w:r>
        <w:lastRenderedPageBreak/>
        <w:t>Database Objects</w:t>
      </w:r>
    </w:p>
    <w:p w14:paraId="6ECE6478" w14:textId="77777777" w:rsidR="007666A6" w:rsidRDefault="007666A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b/>
          <w:smallCaps/>
          <w:color w:val="000000"/>
        </w:rPr>
      </w:pPr>
    </w:p>
    <w:tbl>
      <w:tblPr>
        <w:tblStyle w:val="a7"/>
        <w:tblW w:w="102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2415"/>
        <w:gridCol w:w="2295"/>
        <w:gridCol w:w="3150"/>
      </w:tblGrid>
      <w:tr w:rsidR="007666A6" w14:paraId="6C848229" w14:textId="77777777">
        <w:trPr>
          <w:tblHeader/>
        </w:trPr>
        <w:tc>
          <w:tcPr>
            <w:tcW w:w="2415" w:type="dxa"/>
            <w:tcBorders>
              <w:bottom w:val="single" w:sz="4" w:space="0" w:color="000000"/>
              <w:right w:val="nil"/>
            </w:tcBorders>
            <w:shd w:val="clear" w:color="auto" w:fill="CCCCCC"/>
          </w:tcPr>
          <w:p w14:paraId="7EF13904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Tipo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Objetos</w:t>
            </w:r>
            <w:proofErr w:type="spellEnd"/>
          </w:p>
        </w:tc>
        <w:tc>
          <w:tcPr>
            <w:tcW w:w="2415" w:type="dxa"/>
            <w:tcBorders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07253E2D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Nombre de Formato</w:t>
            </w:r>
          </w:p>
        </w:tc>
        <w:tc>
          <w:tcPr>
            <w:tcW w:w="2295" w:type="dxa"/>
            <w:tcBorders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3ACEF13B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Explicación</w:t>
            </w:r>
            <w:proofErr w:type="spellEnd"/>
          </w:p>
        </w:tc>
        <w:tc>
          <w:tcPr>
            <w:tcW w:w="3150" w:type="dxa"/>
            <w:tcBorders>
              <w:left w:val="nil"/>
              <w:bottom w:val="single" w:sz="4" w:space="0" w:color="000000"/>
            </w:tcBorders>
            <w:shd w:val="clear" w:color="auto" w:fill="CCCCCC"/>
          </w:tcPr>
          <w:p w14:paraId="300936B5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Comentarios</w:t>
            </w:r>
            <w:proofErr w:type="spellEnd"/>
          </w:p>
        </w:tc>
      </w:tr>
      <w:tr w:rsidR="007666A6" w:rsidRPr="00725FDD" w14:paraId="3B3DEC08" w14:textId="77777777">
        <w:trPr>
          <w:trHeight w:val="1864"/>
        </w:trPr>
        <w:tc>
          <w:tcPr>
            <w:tcW w:w="2415" w:type="dxa"/>
            <w:tcBorders>
              <w:top w:val="nil"/>
            </w:tcBorders>
          </w:tcPr>
          <w:p w14:paraId="328258E1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4" w:name="_heading=h.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Tables</w:t>
            </w:r>
          </w:p>
          <w:p w14:paraId="4D987E7D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-USUARIO</w:t>
            </w:r>
          </w:p>
          <w:p w14:paraId="6E395793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28E19E43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-ROL_USUARIO</w:t>
            </w:r>
          </w:p>
          <w:p w14:paraId="72812D8E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0BD89C9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-DIRECCION_USER</w:t>
            </w:r>
          </w:p>
          <w:p w14:paraId="625BBEC2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4B1F10A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-LISTAS</w:t>
            </w:r>
          </w:p>
          <w:p w14:paraId="6979014B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2339367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-PRODUCTOS</w:t>
            </w:r>
          </w:p>
          <w:p w14:paraId="6FAACB9A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651D673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-IMÁGENES</w:t>
            </w:r>
          </w:p>
          <w:p w14:paraId="0C9CA4DD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06D76C4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-CATEGORÍA</w:t>
            </w:r>
          </w:p>
          <w:p w14:paraId="32723E28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3C74F3C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       -VALORACIÓN</w:t>
            </w:r>
          </w:p>
          <w:p w14:paraId="70378E4E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E5B3A8D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-METODO_PAGO</w:t>
            </w:r>
          </w:p>
          <w:p w14:paraId="2CE20293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75898296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-ORDEN_COMPRA</w:t>
            </w:r>
          </w:p>
          <w:p w14:paraId="3763B5BF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740209B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-PRODUCTOS_ORD</w:t>
            </w:r>
          </w:p>
          <w:p w14:paraId="422F80F9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3739FCF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-FACTURA </w:t>
            </w:r>
          </w:p>
          <w:p w14:paraId="75C68962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5C9175DA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-LISTA_FORANEA</w:t>
            </w:r>
          </w:p>
          <w:p w14:paraId="536312C5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AD402F5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-IMAGENES_FORANEA</w:t>
            </w:r>
          </w:p>
          <w:p w14:paraId="5282405A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9EBA43E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-Messages</w:t>
            </w:r>
          </w:p>
          <w:p w14:paraId="1008DFC7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F7D956F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-Orden_compra2</w:t>
            </w:r>
          </w:p>
        </w:tc>
        <w:tc>
          <w:tcPr>
            <w:tcW w:w="2415" w:type="dxa"/>
            <w:tcBorders>
              <w:top w:val="nil"/>
            </w:tcBorders>
          </w:tcPr>
          <w:p w14:paraId="4FDA8962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5" w:name="_heading=h.3dy6vkm" w:colFirst="0" w:colLast="0"/>
            <w:bookmarkEnd w:id="5"/>
          </w:p>
          <w:p w14:paraId="0DD54813" w14:textId="77777777" w:rsidR="007666A6" w:rsidRDefault="00000000">
            <w:pPr>
              <w:ind w:left="0" w:hanging="2"/>
            </w:pPr>
            <w:r>
              <w:t>-USUARIO</w:t>
            </w:r>
          </w:p>
          <w:p w14:paraId="4A3AC1B7" w14:textId="77777777" w:rsidR="007666A6" w:rsidRDefault="007666A6">
            <w:pPr>
              <w:ind w:left="0" w:hanging="2"/>
            </w:pPr>
          </w:p>
          <w:p w14:paraId="4B2667E4" w14:textId="77777777" w:rsidR="007666A6" w:rsidRDefault="00000000">
            <w:pPr>
              <w:ind w:left="0" w:hanging="2"/>
            </w:pPr>
            <w:r>
              <w:t>-ROL_USUARIO</w:t>
            </w:r>
          </w:p>
          <w:p w14:paraId="1B6C6A93" w14:textId="77777777" w:rsidR="007666A6" w:rsidRDefault="007666A6">
            <w:pPr>
              <w:ind w:left="0" w:hanging="2"/>
            </w:pPr>
          </w:p>
          <w:p w14:paraId="29414D97" w14:textId="77777777" w:rsidR="007666A6" w:rsidRDefault="00000000">
            <w:pPr>
              <w:ind w:left="0" w:hanging="2"/>
            </w:pPr>
            <w:r>
              <w:t>-DIRECCION_USER</w:t>
            </w:r>
          </w:p>
          <w:p w14:paraId="494A5892" w14:textId="77777777" w:rsidR="007666A6" w:rsidRDefault="007666A6">
            <w:pPr>
              <w:ind w:left="0" w:hanging="2"/>
            </w:pPr>
          </w:p>
          <w:p w14:paraId="4434B427" w14:textId="77777777" w:rsidR="007666A6" w:rsidRDefault="00000000">
            <w:pPr>
              <w:ind w:left="0" w:hanging="2"/>
            </w:pPr>
            <w:r>
              <w:t>-LISTAS</w:t>
            </w:r>
          </w:p>
          <w:p w14:paraId="34F01136" w14:textId="77777777" w:rsidR="007666A6" w:rsidRDefault="007666A6">
            <w:pPr>
              <w:ind w:left="0" w:hanging="2"/>
            </w:pPr>
          </w:p>
          <w:p w14:paraId="78D124AC" w14:textId="77777777" w:rsidR="007666A6" w:rsidRDefault="00000000">
            <w:pPr>
              <w:ind w:left="0" w:hanging="2"/>
            </w:pPr>
            <w:r>
              <w:t xml:space="preserve">       -PRODUCTOS</w:t>
            </w:r>
          </w:p>
          <w:p w14:paraId="0A78D572" w14:textId="77777777" w:rsidR="007666A6" w:rsidRDefault="007666A6">
            <w:pPr>
              <w:ind w:left="0" w:hanging="2"/>
            </w:pPr>
          </w:p>
          <w:p w14:paraId="58A12CBC" w14:textId="77777777" w:rsidR="007666A6" w:rsidRDefault="00000000">
            <w:pPr>
              <w:ind w:left="0" w:hanging="2"/>
            </w:pPr>
            <w:r>
              <w:t xml:space="preserve">       -IMÁGENES</w:t>
            </w:r>
          </w:p>
          <w:p w14:paraId="3A3E1C96" w14:textId="77777777" w:rsidR="007666A6" w:rsidRDefault="007666A6">
            <w:pPr>
              <w:ind w:left="0" w:hanging="2"/>
            </w:pPr>
          </w:p>
          <w:p w14:paraId="7BDB7CBB" w14:textId="77777777" w:rsidR="007666A6" w:rsidRDefault="00000000">
            <w:pPr>
              <w:ind w:left="0" w:hanging="2"/>
            </w:pPr>
            <w:r>
              <w:t xml:space="preserve">       -CATEGORÍA</w:t>
            </w:r>
          </w:p>
          <w:p w14:paraId="2E4D14C3" w14:textId="77777777" w:rsidR="007666A6" w:rsidRDefault="007666A6">
            <w:pPr>
              <w:ind w:left="0" w:hanging="2"/>
            </w:pPr>
          </w:p>
          <w:p w14:paraId="5E223602" w14:textId="77777777" w:rsidR="007666A6" w:rsidRDefault="00000000">
            <w:pPr>
              <w:ind w:left="0" w:hanging="2"/>
            </w:pPr>
            <w:r>
              <w:t xml:space="preserve">       -VALORACIÓN</w:t>
            </w:r>
          </w:p>
          <w:p w14:paraId="617EDB44" w14:textId="77777777" w:rsidR="007666A6" w:rsidRDefault="007666A6">
            <w:pPr>
              <w:ind w:left="0" w:hanging="2"/>
            </w:pPr>
          </w:p>
          <w:p w14:paraId="5AAEB929" w14:textId="77777777" w:rsidR="007666A6" w:rsidRDefault="00000000">
            <w:pPr>
              <w:ind w:left="0" w:hanging="2"/>
            </w:pPr>
            <w:r>
              <w:t>-METODO_PAGO</w:t>
            </w:r>
          </w:p>
          <w:p w14:paraId="7C024497" w14:textId="77777777" w:rsidR="007666A6" w:rsidRDefault="007666A6">
            <w:pPr>
              <w:ind w:left="0" w:hanging="2"/>
            </w:pPr>
          </w:p>
          <w:p w14:paraId="7E0E47DE" w14:textId="77777777" w:rsidR="007666A6" w:rsidRDefault="00000000">
            <w:pPr>
              <w:ind w:left="0" w:hanging="2"/>
            </w:pPr>
            <w:r>
              <w:t>-ORDEN_COMPRA</w:t>
            </w:r>
          </w:p>
          <w:p w14:paraId="04E808F6" w14:textId="77777777" w:rsidR="007666A6" w:rsidRDefault="007666A6">
            <w:pPr>
              <w:ind w:left="0" w:hanging="2"/>
            </w:pPr>
          </w:p>
          <w:p w14:paraId="54AC7BD7" w14:textId="77777777" w:rsidR="007666A6" w:rsidRDefault="00000000">
            <w:pPr>
              <w:ind w:left="0" w:hanging="2"/>
            </w:pPr>
            <w:r>
              <w:t>-PRODUCTOS_ORD</w:t>
            </w:r>
          </w:p>
          <w:p w14:paraId="7817C2F7" w14:textId="77777777" w:rsidR="007666A6" w:rsidRDefault="007666A6">
            <w:pPr>
              <w:ind w:left="0" w:hanging="2"/>
            </w:pPr>
          </w:p>
          <w:p w14:paraId="429F7218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 xml:space="preserve">-FACTURA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79E8E000" w14:textId="77777777" w:rsidR="007666A6" w:rsidRDefault="00000000">
            <w:pPr>
              <w:ind w:left="0" w:hanging="2"/>
            </w:pPr>
            <w:r>
              <w:t>-LISTA_FORANEA</w:t>
            </w:r>
          </w:p>
          <w:p w14:paraId="75E665AB" w14:textId="77777777" w:rsidR="007666A6" w:rsidRDefault="007666A6">
            <w:pPr>
              <w:ind w:left="0" w:hanging="2"/>
            </w:pPr>
          </w:p>
          <w:p w14:paraId="22D75320" w14:textId="77777777" w:rsidR="007666A6" w:rsidRDefault="00000000">
            <w:pPr>
              <w:ind w:left="0" w:hanging="2"/>
            </w:pPr>
            <w:r>
              <w:t>-IMAGENES_FORANEA</w:t>
            </w:r>
          </w:p>
          <w:p w14:paraId="399CABCC" w14:textId="77777777" w:rsidR="007666A6" w:rsidRDefault="007666A6">
            <w:pPr>
              <w:ind w:left="0" w:hanging="2"/>
            </w:pPr>
          </w:p>
          <w:p w14:paraId="4A777B4A" w14:textId="77777777" w:rsidR="007666A6" w:rsidRDefault="00000000">
            <w:pPr>
              <w:ind w:left="0" w:hanging="2"/>
            </w:pPr>
            <w:r>
              <w:t>-</w:t>
            </w:r>
            <w:proofErr w:type="spellStart"/>
            <w:r>
              <w:t>Mesages</w:t>
            </w:r>
            <w:proofErr w:type="spellEnd"/>
          </w:p>
          <w:p w14:paraId="64C198FA" w14:textId="77777777" w:rsidR="007666A6" w:rsidRDefault="007666A6">
            <w:pPr>
              <w:ind w:left="0" w:hanging="2"/>
            </w:pPr>
          </w:p>
          <w:p w14:paraId="72169984" w14:textId="77777777" w:rsidR="007666A6" w:rsidRDefault="00000000">
            <w:pPr>
              <w:ind w:left="0" w:hanging="2"/>
            </w:pPr>
            <w:r>
              <w:t>-orden_compra2</w:t>
            </w:r>
          </w:p>
        </w:tc>
        <w:tc>
          <w:tcPr>
            <w:tcW w:w="2295" w:type="dxa"/>
            <w:tcBorders>
              <w:top w:val="nil"/>
            </w:tcBorders>
          </w:tcPr>
          <w:p w14:paraId="680C4FF7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6" w:name="_heading=h.1t3h5sf" w:colFirst="0" w:colLast="0"/>
            <w:bookmarkEnd w:id="6"/>
          </w:p>
          <w:p w14:paraId="3B64B00A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 xml:space="preserve">USUARIO = Tabla para </w:t>
            </w:r>
            <w:proofErr w:type="spellStart"/>
            <w:r w:rsidRPr="00725FDD">
              <w:rPr>
                <w:lang w:val="es-MX"/>
              </w:rPr>
              <w:t>info</w:t>
            </w:r>
            <w:proofErr w:type="spellEnd"/>
            <w:r w:rsidRPr="00725FDD">
              <w:rPr>
                <w:lang w:val="es-MX"/>
              </w:rPr>
              <w:t xml:space="preserve"> de usuario.</w:t>
            </w:r>
          </w:p>
          <w:p w14:paraId="20C24C65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58F99395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ROL_USUARIO = tabla para definir roles.</w:t>
            </w:r>
          </w:p>
          <w:p w14:paraId="799FB39C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7EBA6ADE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DIRECCION_USER = tabla para guardar direcciones.</w:t>
            </w:r>
          </w:p>
          <w:p w14:paraId="50A2C8F3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1003E753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LISTAS = tabla para crear listas de productos.</w:t>
            </w:r>
          </w:p>
          <w:p w14:paraId="00CE14DA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7D029D6C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 xml:space="preserve">PRODUCTOS = tabla para </w:t>
            </w:r>
            <w:proofErr w:type="spellStart"/>
            <w:r w:rsidRPr="00725FDD">
              <w:rPr>
                <w:lang w:val="es-MX"/>
              </w:rPr>
              <w:t>info</w:t>
            </w:r>
            <w:proofErr w:type="spellEnd"/>
            <w:r w:rsidRPr="00725FDD">
              <w:rPr>
                <w:lang w:val="es-MX"/>
              </w:rPr>
              <w:t xml:space="preserve"> de productos.</w:t>
            </w:r>
          </w:p>
          <w:p w14:paraId="685E3B35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0212591E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IMÁGENES = tabla para guardar imágenes.</w:t>
            </w:r>
          </w:p>
          <w:p w14:paraId="14F186DA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10CF2075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 xml:space="preserve">CATEGORÍA = tabla para crear </w:t>
            </w:r>
            <w:proofErr w:type="spellStart"/>
            <w:r w:rsidRPr="00725FDD">
              <w:rPr>
                <w:lang w:val="es-MX"/>
              </w:rPr>
              <w:t>categorias</w:t>
            </w:r>
            <w:proofErr w:type="spellEnd"/>
            <w:r w:rsidRPr="00725FDD">
              <w:rPr>
                <w:lang w:val="es-MX"/>
              </w:rPr>
              <w:t>.</w:t>
            </w:r>
          </w:p>
          <w:p w14:paraId="751CE904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7124275A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VALORACIÓN = tabla para vincular valoraciones a productos.</w:t>
            </w:r>
          </w:p>
          <w:p w14:paraId="13068CED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7D5922DB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METODO_PAGO = tabla para guardar métodos de pago.</w:t>
            </w:r>
          </w:p>
          <w:p w14:paraId="5F9B25B1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5E01D423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 xml:space="preserve">ORDEN_COMPRA = tabla para guardar </w:t>
            </w:r>
            <w:proofErr w:type="spellStart"/>
            <w:r w:rsidRPr="00725FDD">
              <w:rPr>
                <w:lang w:val="es-MX"/>
              </w:rPr>
              <w:t>ordenes</w:t>
            </w:r>
            <w:proofErr w:type="spellEnd"/>
            <w:r w:rsidRPr="00725FDD">
              <w:rPr>
                <w:lang w:val="es-MX"/>
              </w:rPr>
              <w:t xml:space="preserve"> para compras.</w:t>
            </w:r>
          </w:p>
          <w:p w14:paraId="07341E95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7585E1C3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PRODUCTOS_ORD = tabla foránea para vincular productos con orden de compra.</w:t>
            </w:r>
          </w:p>
          <w:p w14:paraId="2C32F96A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3A972FD9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lastRenderedPageBreak/>
              <w:t>FACTURA = tabla para guardar las facturas de compras.</w:t>
            </w:r>
          </w:p>
          <w:p w14:paraId="55137797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LISTA_FORANEA= sirve para evitar datos repetitivos en listas de productos.</w:t>
            </w:r>
          </w:p>
          <w:p w14:paraId="66DFBAF0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30137649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IMAGENES_FORANEA= sirve para evitar datos repetitivos en los productos</w:t>
            </w:r>
          </w:p>
          <w:p w14:paraId="75AD93FA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1F12C646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proofErr w:type="spellStart"/>
            <w:r w:rsidRPr="00725FDD">
              <w:rPr>
                <w:lang w:val="es-MX"/>
              </w:rPr>
              <w:t>Message</w:t>
            </w:r>
            <w:proofErr w:type="spellEnd"/>
            <w:r w:rsidRPr="00725FDD">
              <w:rPr>
                <w:lang w:val="es-MX"/>
              </w:rPr>
              <w:t xml:space="preserve"> = Guarda y vincula los mensajes entre usuarios.</w:t>
            </w:r>
          </w:p>
          <w:p w14:paraId="2E4D2700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  <w:p w14:paraId="60DDEDFC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orden_compra2= guarda los productos de el carrito y calcula el total y subtotal.</w:t>
            </w:r>
          </w:p>
        </w:tc>
        <w:tc>
          <w:tcPr>
            <w:tcW w:w="3150" w:type="dxa"/>
            <w:tcBorders>
              <w:top w:val="nil"/>
            </w:tcBorders>
          </w:tcPr>
          <w:p w14:paraId="3CFFC539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725FDD">
              <w:rPr>
                <w:lang w:val="es-MX"/>
              </w:rPr>
              <w:lastRenderedPageBreak/>
              <w:t xml:space="preserve">Se agregaron Nuevos elementos a la base de datos </w:t>
            </w:r>
          </w:p>
        </w:tc>
      </w:tr>
      <w:tr w:rsidR="007666A6" w14:paraId="6733127C" w14:textId="77777777">
        <w:tc>
          <w:tcPr>
            <w:tcW w:w="2415" w:type="dxa"/>
          </w:tcPr>
          <w:p w14:paraId="5194BDF4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7" w:name="_heading=h.2s8eyo1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Views</w:t>
            </w:r>
          </w:p>
        </w:tc>
        <w:tc>
          <w:tcPr>
            <w:tcW w:w="2415" w:type="dxa"/>
          </w:tcPr>
          <w:p w14:paraId="52482BAE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VIEW_OBTENER_LISTAS</w:t>
            </w:r>
          </w:p>
          <w:p w14:paraId="35C09D96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8" w:name="_heading=h.dknzs57lqen5" w:colFirst="0" w:colLast="0"/>
            <w:bookmarkEnd w:id="8"/>
          </w:p>
          <w:p w14:paraId="396A4222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9" w:name="_heading=h.wior04osyqka" w:colFirst="0" w:colLast="0"/>
            <w:bookmarkEnd w:id="9"/>
          </w:p>
          <w:p w14:paraId="3C77E67F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0" w:name="_heading=h.6v7j14dlh68m" w:colFirst="0" w:colLast="0"/>
            <w:bookmarkEnd w:id="10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VIEW_OBTENER_PRODUCTO</w:t>
            </w:r>
          </w:p>
          <w:p w14:paraId="5ED26F4D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1" w:name="_heading=h.a063o8l15bs2" w:colFirst="0" w:colLast="0"/>
            <w:bookmarkEnd w:id="11"/>
          </w:p>
          <w:p w14:paraId="4A04BCA8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2" w:name="_heading=h.xr210clxau04" w:colFirst="0" w:colLast="0"/>
            <w:bookmarkEnd w:id="12"/>
          </w:p>
          <w:p w14:paraId="32C65126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3" w:name="_heading=h.wohef13hj4mo" w:colFirst="0" w:colLast="0"/>
            <w:bookmarkEnd w:id="13"/>
          </w:p>
          <w:p w14:paraId="7D23E9A8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4" w:name="_heading=h.3hm05avqhfr4" w:colFirst="0" w:colLast="0"/>
            <w:bookmarkEnd w:id="1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VIEW_OBTENER_CATEGORIAS</w:t>
            </w:r>
          </w:p>
        </w:tc>
        <w:tc>
          <w:tcPr>
            <w:tcW w:w="2295" w:type="dxa"/>
          </w:tcPr>
          <w:p w14:paraId="65C7BD7A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VIEW_OBTENER_LISTAS= obtiene las listas de un usuario en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especifico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.</w:t>
            </w:r>
          </w:p>
          <w:p w14:paraId="3ABCDD71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15" w:name="_heading=h.94t5g82qjn4e" w:colFirst="0" w:colLast="0"/>
            <w:bookmarkEnd w:id="15"/>
          </w:p>
          <w:p w14:paraId="7A881602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VIEW_OBTENER_PRODUCTO= obtiene todos los productos.</w:t>
            </w:r>
          </w:p>
          <w:p w14:paraId="51C14263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16" w:name="_heading=h.gigye98tmyz6" w:colFirst="0" w:colLast="0"/>
            <w:bookmarkEnd w:id="16"/>
          </w:p>
          <w:p w14:paraId="7E1CACF3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17" w:name="_heading=h.i873rv6c9c97" w:colFirst="0" w:colLast="0"/>
            <w:bookmarkEnd w:id="17"/>
          </w:p>
          <w:p w14:paraId="2D23D014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18" w:name="_heading=h.17dp8vu" w:colFirst="0" w:colLast="0"/>
            <w:bookmarkEnd w:id="18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VIEW_OBTENER_CATEGORIAS= obtiene todas las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categorias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.</w:t>
            </w:r>
          </w:p>
          <w:p w14:paraId="51F25506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19" w:name="_heading=h.baqduo1rudco" w:colFirst="0" w:colLast="0"/>
            <w:bookmarkEnd w:id="19"/>
          </w:p>
          <w:p w14:paraId="58B4A523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20" w:name="_heading=h.x1l6m1c0hvfn" w:colFirst="0" w:colLast="0"/>
            <w:bookmarkEnd w:id="20"/>
          </w:p>
          <w:p w14:paraId="25302761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21" w:name="_heading=h.k6t34z7aeb1h" w:colFirst="0" w:colLast="0"/>
            <w:bookmarkEnd w:id="21"/>
          </w:p>
          <w:p w14:paraId="43636AC9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22" w:name="_heading=h.8ph0ghtlzje6" w:colFirst="0" w:colLast="0"/>
            <w:bookmarkEnd w:id="22"/>
          </w:p>
          <w:p w14:paraId="580483D9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23" w:name="_heading=h.pfqaia544wni" w:colFirst="0" w:colLast="0"/>
            <w:bookmarkEnd w:id="23"/>
          </w:p>
        </w:tc>
        <w:tc>
          <w:tcPr>
            <w:tcW w:w="3150" w:type="dxa"/>
          </w:tcPr>
          <w:p w14:paraId="40430C13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CREACIÓN DE DOCUMENTO</w:t>
            </w:r>
          </w:p>
        </w:tc>
      </w:tr>
      <w:tr w:rsidR="007666A6" w:rsidRPr="00725FDD" w14:paraId="77E7DB54" w14:textId="77777777">
        <w:tc>
          <w:tcPr>
            <w:tcW w:w="2415" w:type="dxa"/>
          </w:tcPr>
          <w:p w14:paraId="2D591A3B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24" w:name="_heading=h.26in1rg" w:colFirst="0" w:colLast="0"/>
            <w:bookmarkEnd w:id="24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Indexes</w:t>
            </w:r>
          </w:p>
          <w:p w14:paraId="4E501496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5" w:name="_heading=h.9sgihay67l8i" w:colFirst="0" w:colLast="0"/>
            <w:bookmarkEnd w:id="25"/>
          </w:p>
          <w:p w14:paraId="71329F72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26" w:name="_heading=h.9tl3jz9plubk" w:colFirst="0" w:colLast="0"/>
            <w:bookmarkEnd w:id="26"/>
          </w:p>
        </w:tc>
        <w:tc>
          <w:tcPr>
            <w:tcW w:w="2415" w:type="dxa"/>
          </w:tcPr>
          <w:p w14:paraId="3E1BDA44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27" w:name="_heading=h.lnxbz9" w:colFirst="0" w:colLast="0"/>
            <w:bookmarkEnd w:id="27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ID_CATEGORIA</w:t>
            </w:r>
          </w:p>
          <w:p w14:paraId="4D91344D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28" w:name="_heading=h.2juwhcfi29es" w:colFirst="0" w:colLast="0"/>
            <w:bookmarkEnd w:id="28"/>
          </w:p>
          <w:p w14:paraId="56904065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29" w:name="_heading=h.wjrx5p77ftha" w:colFirst="0" w:colLast="0"/>
            <w:bookmarkEnd w:id="29"/>
          </w:p>
          <w:p w14:paraId="77033509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30" w:name="_heading=h.yfp5sk29vk79" w:colFirst="0" w:colLast="0"/>
            <w:bookmarkEnd w:id="30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ID_DIRECCION_USUARIO.</w:t>
            </w:r>
          </w:p>
          <w:p w14:paraId="51168C03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31" w:name="_heading=h.4f92mtjk6cun" w:colFirst="0" w:colLast="0"/>
            <w:bookmarkEnd w:id="31"/>
          </w:p>
          <w:p w14:paraId="69061EBD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32" w:name="_heading=h.qmdht6gd5e0e" w:colFirst="0" w:colLast="0"/>
            <w:bookmarkEnd w:id="32"/>
          </w:p>
          <w:p w14:paraId="2AD615B9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33" w:name="_heading=h.9bdpiar534tk" w:colFirst="0" w:colLast="0"/>
            <w:bookmarkEnd w:id="33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ID_FACTURA</w:t>
            </w:r>
          </w:p>
          <w:p w14:paraId="720C249C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34" w:name="_heading=h.b1vsllfqts96" w:colFirst="0" w:colLast="0"/>
            <w:bookmarkEnd w:id="34"/>
          </w:p>
          <w:p w14:paraId="56E55CAC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35" w:name="_heading=h.vvs2rjwokmi3" w:colFirst="0" w:colLast="0"/>
            <w:bookmarkEnd w:id="35"/>
          </w:p>
          <w:p w14:paraId="382110D2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36" w:name="_heading=h.ysqths7iwb6a" w:colFirst="0" w:colLast="0"/>
            <w:bookmarkEnd w:id="36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ID_IMAGENES</w:t>
            </w:r>
          </w:p>
          <w:p w14:paraId="678F1610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37" w:name="_heading=h.urcglra6ap0f" w:colFirst="0" w:colLast="0"/>
            <w:bookmarkEnd w:id="37"/>
          </w:p>
          <w:p w14:paraId="774E527B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38" w:name="_heading=h.xj6rslwqllf3" w:colFirst="0" w:colLast="0"/>
            <w:bookmarkEnd w:id="38"/>
          </w:p>
          <w:p w14:paraId="12BF1D64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39" w:name="_heading=h.l41khygckqq2" w:colFirst="0" w:colLast="0"/>
            <w:bookmarkEnd w:id="39"/>
          </w:p>
          <w:p w14:paraId="48D73D99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40" w:name="_heading=h.pit0eotecrk" w:colFirst="0" w:colLast="0"/>
            <w:bookmarkEnd w:id="40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ID LISTA</w:t>
            </w:r>
          </w:p>
          <w:p w14:paraId="0463003C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41" w:name="_heading=h.c700p6dsobxb" w:colFirst="0" w:colLast="0"/>
            <w:bookmarkEnd w:id="41"/>
          </w:p>
          <w:p w14:paraId="650CB59E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42" w:name="_heading=h.a57aivicft5b" w:colFirst="0" w:colLast="0"/>
            <w:bookmarkEnd w:id="42"/>
          </w:p>
          <w:p w14:paraId="33A0549A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43" w:name="_heading=h.8d5rlucgljsh" w:colFirst="0" w:colLast="0"/>
            <w:bookmarkEnd w:id="43"/>
          </w:p>
          <w:p w14:paraId="28DA687F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44" w:name="_heading=h.r2vt7x2tkt9g" w:colFirst="0" w:colLast="0"/>
            <w:bookmarkEnd w:id="44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ID_LISTA_FORANEA</w:t>
            </w:r>
          </w:p>
          <w:p w14:paraId="5DE78DBA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45" w:name="_heading=h.p84s25wjulet" w:colFirst="0" w:colLast="0"/>
            <w:bookmarkEnd w:id="45"/>
          </w:p>
          <w:p w14:paraId="1734FE40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46" w:name="_heading=h.y9kvqbno4qi3" w:colFirst="0" w:colLast="0"/>
            <w:bookmarkEnd w:id="46"/>
          </w:p>
          <w:p w14:paraId="670AA361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47" w:name="_heading=h.90z02fj34krg" w:colFirst="0" w:colLast="0"/>
            <w:bookmarkEnd w:id="47"/>
          </w:p>
          <w:p w14:paraId="1E2AC10B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48" w:name="_heading=h.r5v2m9waai9l" w:colFirst="0" w:colLast="0"/>
            <w:bookmarkEnd w:id="48"/>
          </w:p>
          <w:p w14:paraId="693C7FB0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49" w:name="_heading=h.a8dp4831wid4" w:colFirst="0" w:colLast="0"/>
            <w:bookmarkEnd w:id="49"/>
          </w:p>
          <w:p w14:paraId="50FB61B9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50" w:name="_heading=h.4883t7dldjsp" w:colFirst="0" w:colLast="0"/>
            <w:bookmarkEnd w:id="50"/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msg_id</w:t>
            </w:r>
            <w:proofErr w:type="spellEnd"/>
          </w:p>
          <w:p w14:paraId="56E0C76E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51" w:name="_heading=h.gpgwwynocmlv" w:colFirst="0" w:colLast="0"/>
            <w:bookmarkEnd w:id="51"/>
          </w:p>
          <w:p w14:paraId="084F9CE8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52" w:name="_heading=h.g5pzb5crdhhl" w:colFirst="0" w:colLast="0"/>
            <w:bookmarkEnd w:id="52"/>
          </w:p>
          <w:p w14:paraId="714330DE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53" w:name="_heading=h.ipsalbkioxfo" w:colFirst="0" w:colLast="0"/>
            <w:bookmarkEnd w:id="53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ID_ORDEN_COMPRA2</w:t>
            </w:r>
          </w:p>
          <w:p w14:paraId="39B6A484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54" w:name="_heading=h.316l8qo841uu" w:colFirst="0" w:colLast="0"/>
            <w:bookmarkEnd w:id="54"/>
          </w:p>
          <w:p w14:paraId="2ED23D23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55" w:name="_heading=h.izkifiybamje" w:colFirst="0" w:colLast="0"/>
            <w:bookmarkEnd w:id="55"/>
          </w:p>
          <w:p w14:paraId="528031BE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56" w:name="_heading=h.e09csxi5fd1m" w:colFirst="0" w:colLast="0"/>
            <w:bookmarkEnd w:id="56"/>
          </w:p>
          <w:p w14:paraId="1B01318C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57" w:name="_heading=h.w1ey2yoijn16" w:colFirst="0" w:colLast="0"/>
            <w:bookmarkEnd w:id="57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ID_PRODUCTO</w:t>
            </w:r>
          </w:p>
          <w:p w14:paraId="17D69470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58" w:name="_heading=h.uc8ros6z9zb3" w:colFirst="0" w:colLast="0"/>
            <w:bookmarkEnd w:id="58"/>
          </w:p>
          <w:p w14:paraId="1E095898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59" w:name="_heading=h.232kjq9k4cem" w:colFirst="0" w:colLast="0"/>
            <w:bookmarkEnd w:id="59"/>
          </w:p>
          <w:p w14:paraId="679872C4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60" w:name="_heading=h.788ui5cwaw5a" w:colFirst="0" w:colLast="0"/>
            <w:bookmarkEnd w:id="60"/>
          </w:p>
          <w:p w14:paraId="5E77C834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61" w:name="_heading=h.e8haazd28pq" w:colFirst="0" w:colLast="0"/>
            <w:bookmarkEnd w:id="61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IR_DOL</w:t>
            </w:r>
          </w:p>
          <w:p w14:paraId="34486E86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62" w:name="_heading=h.7j7b4sre8f0v" w:colFirst="0" w:colLast="0"/>
            <w:bookmarkEnd w:id="62"/>
          </w:p>
          <w:p w14:paraId="59C4D947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63" w:name="_heading=h.d3lcivajq1tu" w:colFirst="0" w:colLast="0"/>
            <w:bookmarkEnd w:id="63"/>
          </w:p>
          <w:p w14:paraId="6FD0676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64" w:name="_heading=h.qs30rbfkbfah" w:colFirst="0" w:colLast="0"/>
            <w:bookmarkEnd w:id="64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ID_USUARIO</w:t>
            </w:r>
          </w:p>
          <w:p w14:paraId="291B1EB4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65" w:name="_heading=h.6e9zzmg0nxrc" w:colFirst="0" w:colLast="0"/>
            <w:bookmarkEnd w:id="65"/>
          </w:p>
          <w:p w14:paraId="10759BDC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66" w:name="_heading=h.a4v1q4k76vg3" w:colFirst="0" w:colLast="0"/>
            <w:bookmarkEnd w:id="66"/>
          </w:p>
        </w:tc>
        <w:tc>
          <w:tcPr>
            <w:tcW w:w="2295" w:type="dxa"/>
          </w:tcPr>
          <w:p w14:paraId="0AE910CE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lastRenderedPageBreak/>
              <w:t xml:space="preserve">table = </w:t>
            </w: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CATEGORIA</w:t>
            </w:r>
          </w:p>
          <w:p w14:paraId="2A36660F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x:    U =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unique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>.</w:t>
            </w:r>
          </w:p>
          <w:p w14:paraId="03F62246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148D7C39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table = DIRECCION_USUARIO</w:t>
            </w:r>
          </w:p>
          <w:p w14:paraId="12E3514E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x:    U =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unique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.</w:t>
            </w:r>
          </w:p>
          <w:p w14:paraId="35B2D276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2840CA64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table = FACTURA</w:t>
            </w:r>
          </w:p>
          <w:p w14:paraId="58A129C8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x:    U =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unique</w:t>
            </w:r>
            <w:proofErr w:type="spellEnd"/>
          </w:p>
          <w:p w14:paraId="39CCB420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7D26FAA0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table = IMAGENES</w:t>
            </w:r>
          </w:p>
          <w:p w14:paraId="5B69C582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x:    U =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unique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   </w:t>
            </w:r>
          </w:p>
          <w:p w14:paraId="03CAEFF6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1B645AC7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lastRenderedPageBreak/>
              <w:t>table = LISTA</w:t>
            </w:r>
          </w:p>
          <w:p w14:paraId="73FB56C9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x:    U =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unique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0C3D5CB3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291A0649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666FEE64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67" w:name="_heading=h.8eq0la31zl5t" w:colFirst="0" w:colLast="0"/>
            <w:bookmarkEnd w:id="67"/>
          </w:p>
          <w:p w14:paraId="6F19644B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table =LISTA_FORANEA</w:t>
            </w:r>
          </w:p>
          <w:p w14:paraId="3C2975A7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x:    U =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unique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1D934A6E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369B31BB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7ACFAF9E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0C9134B1" w14:textId="77777777" w:rsidR="007666A6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 = Messages</w:t>
            </w:r>
          </w:p>
          <w:p w14:paraId="399F1A2E" w14:textId="77777777" w:rsidR="007666A6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x:    U = unique </w:t>
            </w:r>
          </w:p>
          <w:p w14:paraId="27BC332D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03FE5D" w14:textId="77777777" w:rsidR="007666A6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 = ORDEN_COMPRA2</w:t>
            </w:r>
          </w:p>
          <w:p w14:paraId="06423EC2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x:    U =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unique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366E4D74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409E1EBA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  <w:t xml:space="preserve">   </w:t>
            </w: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table = PRODUCTOS</w:t>
            </w:r>
          </w:p>
          <w:p w14:paraId="0D0D9945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x:    U =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unique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5DBD9B6B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4E005048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table = ROL_USUARIO</w:t>
            </w:r>
          </w:p>
          <w:p w14:paraId="7D14B005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x:    U =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unique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  <w:p w14:paraId="1DB1B62A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45A636F5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14973CB5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68" w:name="_heading=h.35nkun2" w:colFirst="0" w:colLast="0"/>
            <w:bookmarkEnd w:id="68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table = USUARIOS</w:t>
            </w:r>
          </w:p>
          <w:p w14:paraId="0900AE38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x:    U =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unique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3150" w:type="dxa"/>
          </w:tcPr>
          <w:p w14:paraId="7A28523D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lastRenderedPageBreak/>
              <w:t>SE AGREGARON ÍNDICES DE NUEVAS TABLAS</w:t>
            </w:r>
          </w:p>
        </w:tc>
      </w:tr>
      <w:tr w:rsidR="007666A6" w14:paraId="75E6525E" w14:textId="77777777">
        <w:tc>
          <w:tcPr>
            <w:tcW w:w="2415" w:type="dxa"/>
          </w:tcPr>
          <w:p w14:paraId="14D6186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69" w:name="_heading=h.1ksv4uv" w:colFirst="0" w:colLast="0"/>
            <w:bookmarkEnd w:id="69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Sequences</w:t>
            </w:r>
          </w:p>
        </w:tc>
        <w:tc>
          <w:tcPr>
            <w:tcW w:w="2415" w:type="dxa"/>
          </w:tcPr>
          <w:p w14:paraId="74722C9C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70" w:name="_heading=h.44sinio" w:colFirst="0" w:colLast="0"/>
            <w:bookmarkEnd w:id="70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FLxxx_dddddddd_SQ</w:t>
            </w:r>
            <w:proofErr w:type="spellEnd"/>
          </w:p>
        </w:tc>
        <w:tc>
          <w:tcPr>
            <w:tcW w:w="2295" w:type="dxa"/>
          </w:tcPr>
          <w:p w14:paraId="5B2641AD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71" w:name="_heading=h.2jxsxqh" w:colFirst="0" w:colLast="0"/>
            <w:bookmarkEnd w:id="71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Dddddddd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sequence name</w:t>
            </w:r>
          </w:p>
        </w:tc>
        <w:tc>
          <w:tcPr>
            <w:tcW w:w="3150" w:type="dxa"/>
          </w:tcPr>
          <w:p w14:paraId="65B25DFD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length should not exceed 30 characters (example:  FLPO_POHEADER_SQ</w:t>
            </w:r>
          </w:p>
          <w:p w14:paraId="06CCB271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66A6" w14:paraId="3F2B3BA0" w14:textId="77777777">
        <w:tc>
          <w:tcPr>
            <w:tcW w:w="2415" w:type="dxa"/>
          </w:tcPr>
          <w:p w14:paraId="1FF2DEA1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72" w:name="_heading=h.z337ya" w:colFirst="0" w:colLast="0"/>
            <w:bookmarkEnd w:id="72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Procedures</w:t>
            </w:r>
          </w:p>
        </w:tc>
        <w:tc>
          <w:tcPr>
            <w:tcW w:w="2415" w:type="dxa"/>
          </w:tcPr>
          <w:p w14:paraId="43539157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PROC_ACTUALIZAR_PERFILES.</w:t>
            </w:r>
          </w:p>
          <w:p w14:paraId="77FBA20D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0B84B8B3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7DAE54C2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23F69D59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46FF375F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PROC_ACTUALIZAR_PRODCUTO</w:t>
            </w:r>
          </w:p>
          <w:p w14:paraId="47FC21C3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2EA7FF0C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7DF03497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031E7EC5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43F1ED0F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PROC_AGREGAR_A_LISTA</w:t>
            </w:r>
          </w:p>
          <w:p w14:paraId="332039B6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7652BCC0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5F201672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6D0A07A0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PROC_OBTENER_ID_USER</w:t>
            </w:r>
          </w:p>
          <w:p w14:paraId="34D37AC3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30196B93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5A40ACFC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7E391D6E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PROC_REGISTRO_USER</w:t>
            </w:r>
          </w:p>
          <w:p w14:paraId="702AF5A7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1EE8B3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D1FD8F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1F92B5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PROC_</w:t>
            </w:r>
          </w:p>
          <w:p w14:paraId="3EFFB07F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222CB74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5" w:type="dxa"/>
          </w:tcPr>
          <w:p w14:paraId="3BE420BE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73" w:name="_heading=h.3j2qqm3" w:colFirst="0" w:colLast="0"/>
            <w:bookmarkEnd w:id="73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lastRenderedPageBreak/>
              <w:t xml:space="preserve">PROC_ACTUALIZAR_PERFILES= actualiza la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informacion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de los perfiles de los usuarios.</w:t>
            </w:r>
          </w:p>
          <w:p w14:paraId="39C8FFC0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74" w:name="_heading=h.zi1wmllorlic" w:colFirst="0" w:colLast="0"/>
            <w:bookmarkEnd w:id="74"/>
          </w:p>
          <w:p w14:paraId="6F0843B6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bookmarkStart w:id="75" w:name="_heading=h.v34ih5djkyzo" w:colFirst="0" w:colLast="0"/>
            <w:bookmarkEnd w:id="75"/>
          </w:p>
          <w:p w14:paraId="2B1A8A97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PROC_ACTUALIZAR_PRODCUTO=actualiza la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informacion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de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algun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producto seleccionado.</w:t>
            </w:r>
          </w:p>
          <w:p w14:paraId="344384DE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1D4D1377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30F07567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PROC_AGREGAR_A_LISTA= vincula un producto con una lista existente.</w:t>
            </w:r>
          </w:p>
          <w:p w14:paraId="13D4BA9A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630752AD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PROC_OBTENER_ID_USER=obtiene el id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de el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usuario por medio de su correo.</w:t>
            </w:r>
          </w:p>
          <w:p w14:paraId="2AFBA18C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12714484" w14:textId="77777777" w:rsidR="007666A6" w:rsidRPr="00725FDD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lastRenderedPageBreak/>
              <w:t>PROC_REGISTRO_USER=registra los datos de un usuario.</w:t>
            </w:r>
          </w:p>
          <w:p w14:paraId="1E5E2877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1D430CAA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30498869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1002F5E5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  <w:p w14:paraId="5CA00C2F" w14:textId="77777777" w:rsidR="007666A6" w:rsidRPr="00725FDD" w:rsidRDefault="007666A6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</w:p>
        </w:tc>
        <w:tc>
          <w:tcPr>
            <w:tcW w:w="3150" w:type="dxa"/>
          </w:tcPr>
          <w:p w14:paraId="0300578C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CRECACION DE DOCUMENTO</w:t>
            </w:r>
          </w:p>
        </w:tc>
      </w:tr>
      <w:tr w:rsidR="007666A6" w14:paraId="7271A5C0" w14:textId="77777777">
        <w:tc>
          <w:tcPr>
            <w:tcW w:w="2415" w:type="dxa"/>
          </w:tcPr>
          <w:p w14:paraId="789B3194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76" w:name="_heading=h.1y810tw" w:colFirst="0" w:colLast="0"/>
            <w:bookmarkEnd w:id="76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2415" w:type="dxa"/>
          </w:tcPr>
          <w:p w14:paraId="74CA0468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77" w:name="_heading=h.4i7ojhp" w:colFirst="0" w:colLast="0"/>
            <w:bookmarkEnd w:id="77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FLxxx_dddddddd_PKG</w:t>
            </w:r>
            <w:proofErr w:type="spellEnd"/>
          </w:p>
        </w:tc>
        <w:tc>
          <w:tcPr>
            <w:tcW w:w="2295" w:type="dxa"/>
          </w:tcPr>
          <w:p w14:paraId="0517FD8D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78" w:name="_heading=h.2xcytpi" w:colFirst="0" w:colLast="0"/>
            <w:bookmarkEnd w:id="78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dddddddd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package name</w:t>
            </w:r>
          </w:p>
        </w:tc>
        <w:tc>
          <w:tcPr>
            <w:tcW w:w="3150" w:type="dxa"/>
          </w:tcPr>
          <w:p w14:paraId="0466AFC4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length should not exceed 30 characters (example:  FLINV_TRANSACTIONS_PKG)</w:t>
            </w:r>
          </w:p>
        </w:tc>
      </w:tr>
      <w:tr w:rsidR="007666A6" w14:paraId="5C34B233" w14:textId="77777777">
        <w:tc>
          <w:tcPr>
            <w:tcW w:w="2415" w:type="dxa"/>
          </w:tcPr>
          <w:p w14:paraId="0CF0B5C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79" w:name="_heading=h.1ci93xb" w:colFirst="0" w:colLast="0"/>
            <w:bookmarkEnd w:id="79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Functions</w:t>
            </w:r>
          </w:p>
        </w:tc>
        <w:tc>
          <w:tcPr>
            <w:tcW w:w="2415" w:type="dxa"/>
          </w:tcPr>
          <w:p w14:paraId="09798276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FLxxx_dddddddd_FN</w:t>
            </w:r>
            <w:proofErr w:type="spellEnd"/>
          </w:p>
        </w:tc>
        <w:tc>
          <w:tcPr>
            <w:tcW w:w="2295" w:type="dxa"/>
          </w:tcPr>
          <w:p w14:paraId="158E9813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dddddddd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function name</w:t>
            </w:r>
          </w:p>
        </w:tc>
        <w:tc>
          <w:tcPr>
            <w:tcW w:w="3150" w:type="dxa"/>
          </w:tcPr>
          <w:p w14:paraId="1A6CD504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length should not exceed 30 characters (example:  FLINV_FUNCTION_FN)</w:t>
            </w:r>
          </w:p>
        </w:tc>
      </w:tr>
      <w:tr w:rsidR="007666A6" w14:paraId="0AF17BCB" w14:textId="77777777">
        <w:tc>
          <w:tcPr>
            <w:tcW w:w="2415" w:type="dxa"/>
          </w:tcPr>
          <w:p w14:paraId="6CA52DC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80" w:name="_heading=h.3whwml4" w:colFirst="0" w:colLast="0"/>
            <w:bookmarkEnd w:id="8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Synonyms</w:t>
            </w:r>
          </w:p>
        </w:tc>
        <w:tc>
          <w:tcPr>
            <w:tcW w:w="2415" w:type="dxa"/>
          </w:tcPr>
          <w:p w14:paraId="17D96683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FLxxx_dddddddd</w:t>
            </w:r>
            <w:proofErr w:type="spellEnd"/>
          </w:p>
        </w:tc>
        <w:tc>
          <w:tcPr>
            <w:tcW w:w="2295" w:type="dxa"/>
          </w:tcPr>
          <w:p w14:paraId="0A3E6CF6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dddddddd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synonym name (should be same as original object)</w:t>
            </w:r>
          </w:p>
        </w:tc>
        <w:tc>
          <w:tcPr>
            <w:tcW w:w="3150" w:type="dxa"/>
          </w:tcPr>
          <w:p w14:paraId="17E6C3C8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length should not exceed 30 characters (example:  FLINV_SYNONYMS).  Synonyms for non-FL customizations will also be named the same as the original object.</w:t>
            </w:r>
          </w:p>
        </w:tc>
      </w:tr>
      <w:tr w:rsidR="007666A6" w14:paraId="4FA88016" w14:textId="77777777">
        <w:tc>
          <w:tcPr>
            <w:tcW w:w="2415" w:type="dxa"/>
          </w:tcPr>
          <w:p w14:paraId="6D26CDB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81" w:name="_heading=h.2bn6wsx" w:colFirst="0" w:colLast="0"/>
            <w:bookmarkEnd w:id="81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Triggers</w:t>
            </w:r>
          </w:p>
          <w:p w14:paraId="04AE134A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bookmarkStart w:id="82" w:name="_heading=h.ubzqgprt37lq" w:colFirst="0" w:colLast="0"/>
            <w:bookmarkEnd w:id="82"/>
          </w:p>
        </w:tc>
        <w:tc>
          <w:tcPr>
            <w:tcW w:w="2415" w:type="dxa"/>
          </w:tcPr>
          <w:p w14:paraId="2526A778" w14:textId="77777777" w:rsidR="007666A6" w:rsidRDefault="007666A6">
            <w:pPr>
              <w:ind w:left="0" w:hanging="2"/>
            </w:pPr>
            <w:bookmarkStart w:id="83" w:name="_heading=h.vnbnsdxh8chy" w:colFirst="0" w:colLast="0"/>
            <w:bookmarkEnd w:id="83"/>
          </w:p>
          <w:p w14:paraId="56F3792A" w14:textId="77777777" w:rsidR="007666A6" w:rsidRDefault="007666A6">
            <w:pPr>
              <w:ind w:left="0" w:hanging="2"/>
            </w:pPr>
            <w:bookmarkStart w:id="84" w:name="_heading=h.p65raoran393" w:colFirst="0" w:colLast="0"/>
            <w:bookmarkEnd w:id="84"/>
          </w:p>
          <w:p w14:paraId="557C208A" w14:textId="77777777" w:rsidR="007666A6" w:rsidRDefault="007666A6">
            <w:pPr>
              <w:ind w:left="0" w:hanging="2"/>
            </w:pPr>
          </w:p>
        </w:tc>
        <w:tc>
          <w:tcPr>
            <w:tcW w:w="2295" w:type="dxa"/>
          </w:tcPr>
          <w:p w14:paraId="15F937A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85" w:name="_heading=h.3as4poj" w:colFirst="0" w:colLast="0"/>
            <w:bookmarkEnd w:id="85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table = base table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14D8121A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x:   B = before</w:t>
            </w:r>
          </w:p>
          <w:p w14:paraId="403B3787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86" w:name="_heading=h.1pxezwc" w:colFirst="0" w:colLast="0"/>
            <w:bookmarkEnd w:id="86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A = after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3ACE05D8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y:   I = insert</w:t>
            </w:r>
          </w:p>
          <w:p w14:paraId="0CC2F41B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U = update</w:t>
            </w:r>
          </w:p>
          <w:p w14:paraId="2E1B71F9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D = delete</w:t>
            </w:r>
          </w:p>
          <w:p w14:paraId="6DF01FD7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z:   S = statement</w:t>
            </w:r>
          </w:p>
          <w:p w14:paraId="300278C3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R = row</w:t>
            </w:r>
          </w:p>
        </w:tc>
        <w:tc>
          <w:tcPr>
            <w:tcW w:w="3150" w:type="dxa"/>
          </w:tcPr>
          <w:p w14:paraId="69DF9BD7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length should not exceed 30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characters</w:t>
            </w:r>
            <w:proofErr w:type="gramEnd"/>
          </w:p>
          <w:p w14:paraId="426A807D" w14:textId="77777777" w:rsidR="007666A6" w:rsidRDefault="00000000">
            <w:pPr>
              <w:ind w:left="0" w:hanging="2"/>
            </w:pPr>
            <w:sdt>
              <w:sdtPr>
                <w:tag w:val="goog_rdk_1"/>
                <w:id w:val="-304095318"/>
              </w:sdtPr>
              <w:sdtContent>
                <w:ins w:id="87" w:author="Ronnie Hiller" w:date="1999-04-19T18:58:00Z">
                  <w:r>
                    <w:t xml:space="preserve">Triggers are automatically prepended with the </w:t>
                  </w:r>
                </w:ins>
              </w:sdtContent>
            </w:sdt>
            <w:proofErr w:type="spellStart"/>
            <w:r>
              <w:t>table</w:t>
            </w:r>
            <w:sdt>
              <w:sdtPr>
                <w:tag w:val="goog_rdk_2"/>
                <w:id w:val="-104743105"/>
              </w:sdtPr>
              <w:sdtContent>
                <w:ins w:id="88" w:author="Ronnie Hiller" w:date="1999-04-19T18:58:00Z">
                  <w:r>
                    <w:t>name</w:t>
                  </w:r>
                </w:ins>
                <w:proofErr w:type="spellEnd"/>
              </w:sdtContent>
            </w:sdt>
            <w:r>
              <w:t xml:space="preserve"> (*1)</w:t>
            </w:r>
          </w:p>
          <w:p w14:paraId="0AD01F25" w14:textId="77777777" w:rsidR="007666A6" w:rsidRDefault="00000000">
            <w:pPr>
              <w:ind w:left="0" w:hanging="2"/>
            </w:pPr>
            <w:sdt>
              <w:sdtPr>
                <w:tag w:val="goog_rdk_4"/>
                <w:id w:val="1027525869"/>
              </w:sdtPr>
              <w:sdtContent>
                <w:ins w:id="89" w:author="Ronnie Hiller" w:date="1999-04-19T18:58:00Z">
                  <w:r>
                    <w:t>(</w:t>
                  </w:r>
                  <w:proofErr w:type="gramStart"/>
                  <w:r>
                    <w:t>example</w:t>
                  </w:r>
                  <w:proofErr w:type="gramEnd"/>
                  <w:r>
                    <w:t>:</w:t>
                  </w:r>
                </w:ins>
              </w:sdtContent>
            </w:sdt>
          </w:p>
          <w:p w14:paraId="6D4778D9" w14:textId="77777777" w:rsidR="007666A6" w:rsidRDefault="00000000">
            <w:pPr>
              <w:ind w:left="0" w:hanging="2"/>
            </w:pPr>
            <w:sdt>
              <w:sdtPr>
                <w:tag w:val="goog_rdk_6"/>
                <w:id w:val="-152382841"/>
              </w:sdtPr>
              <w:sdtContent>
                <w:ins w:id="90" w:author="Ronnie Hiller" w:date="1999-04-19T18:58:00Z">
                  <w:r>
                    <w:t>FLPO_PURCHORD_BIUDS</w:t>
                  </w:r>
                </w:ins>
              </w:sdtContent>
            </w:sdt>
          </w:p>
          <w:p w14:paraId="69F415B0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FLPO_PURCHORD_BIS</w:t>
            </w:r>
          </w:p>
          <w:p w14:paraId="53F100B0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FLPO_PURCHORD_BUS</w:t>
            </w:r>
          </w:p>
          <w:p w14:paraId="5FB45486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FLPO_PURCHORD_BDS</w:t>
            </w:r>
            <w:sdt>
              <w:sdtPr>
                <w:tag w:val="goog_rdk_7"/>
                <w:id w:val="-208262905"/>
              </w:sdtPr>
              <w:sdtContent>
                <w:ins w:id="91" w:author="Ronnie Hiller" w:date="1999-04-19T18:58:00Z"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</w:t>
                  </w:r>
                </w:ins>
              </w:sdtContent>
            </w:sdt>
          </w:p>
          <w:p w14:paraId="241B8ACC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666A6" w14:paraId="688E2860" w14:textId="77777777">
        <w:tc>
          <w:tcPr>
            <w:tcW w:w="2415" w:type="dxa"/>
          </w:tcPr>
          <w:p w14:paraId="0E46ACE1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92" w:name="_heading=h.49x2ik5" w:colFirst="0" w:colLast="0"/>
            <w:bookmarkEnd w:id="92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Constraints</w:t>
            </w:r>
          </w:p>
        </w:tc>
        <w:tc>
          <w:tcPr>
            <w:tcW w:w="2415" w:type="dxa"/>
          </w:tcPr>
          <w:p w14:paraId="4862E1E5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93" w:name="_heading=h.2p2csry" w:colFirst="0" w:colLast="0"/>
            <w:bookmarkEnd w:id="93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FLxxx_dddddddd_cons</w:t>
            </w:r>
            <w:proofErr w:type="spellEnd"/>
          </w:p>
          <w:p w14:paraId="1480E3D6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9"/>
                <w:id w:val="1370028784"/>
              </w:sdtPr>
              <w:sdtContent>
                <w:proofErr w:type="spellStart"/>
                <w:ins w:id="94" w:author="Ronnie Hiller" w:date="1999-04-19T19:00:00Z"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FLxxx_dddddddd_FK</w:t>
                  </w:r>
                </w:ins>
                <w:proofErr w:type="spellEnd"/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</w:t>
            </w:r>
          </w:p>
          <w:p w14:paraId="2FB153D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1"/>
                <w:id w:val="773367769"/>
              </w:sdtPr>
              <w:sdtContent>
                <w:proofErr w:type="spellStart"/>
                <w:ins w:id="95" w:author="Ronnie Hiller" w:date="1999-04-19T19:00:00Z"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FLxxx_dddddddd_PK</w:t>
                  </w:r>
                </w:ins>
                <w:proofErr w:type="spellEnd"/>
              </w:sdtContent>
            </w:sdt>
          </w:p>
          <w:bookmarkStart w:id="96" w:name="_heading=h.147n2zr" w:colFirst="0" w:colLast="0"/>
          <w:bookmarkEnd w:id="96"/>
          <w:p w14:paraId="40E97947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3"/>
                <w:id w:val="-1764671341"/>
              </w:sdtPr>
              <w:sdtContent>
                <w:proofErr w:type="spellStart"/>
                <w:ins w:id="97" w:author="Ronnie Hiller" w:date="1999-04-19T19:00:00Z"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FLxxx_dddddddd_CK</w:t>
                  </w:r>
                </w:ins>
                <w:proofErr w:type="spellEnd"/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2295" w:type="dxa"/>
          </w:tcPr>
          <w:p w14:paraId="57DE7866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dddddddd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= constraint name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  <w:p w14:paraId="0CBDD89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# = sequence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 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1 - 9)</w:t>
            </w:r>
          </w:p>
        </w:tc>
        <w:tc>
          <w:tcPr>
            <w:tcW w:w="3150" w:type="dxa"/>
          </w:tcPr>
          <w:p w14:paraId="6A2A01A6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 length should not exceed 30 characters (example:  FLPO_PURCHORD_</w:t>
            </w:r>
            <w:sdt>
              <w:sdtPr>
                <w:tag w:val="goog_rdk_14"/>
                <w:id w:val="-1393807007"/>
              </w:sdtPr>
              <w:sdtContent>
                <w:ins w:id="98" w:author="Ronnie Hiller" w:date="1999-04-19T19:00:00Z"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FK</w:t>
                  </w:r>
                </w:ins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1)</w:t>
            </w:r>
          </w:p>
        </w:tc>
      </w:tr>
    </w:tbl>
    <w:p w14:paraId="30AFDA5F" w14:textId="77777777" w:rsidR="007666A6" w:rsidRDefault="007666A6">
      <w:pPr>
        <w:ind w:left="0" w:hanging="2"/>
      </w:pPr>
    </w:p>
    <w:p w14:paraId="65592CC6" w14:textId="77777777" w:rsidR="007666A6" w:rsidRDefault="00000000">
      <w:pPr>
        <w:pStyle w:val="Ttulo2"/>
        <w:ind w:left="1" w:hanging="3"/>
      </w:pPr>
      <w:bookmarkStart w:id="99" w:name="_heading=h.3o7alnk" w:colFirst="0" w:colLast="0"/>
      <w:bookmarkEnd w:id="99"/>
      <w:r>
        <w:br w:type="page"/>
      </w:r>
    </w:p>
    <w:p w14:paraId="2917A5F6" w14:textId="77777777" w:rsidR="007666A6" w:rsidRDefault="00000000">
      <w:pPr>
        <w:pStyle w:val="Ttulo2"/>
        <w:numPr>
          <w:ilvl w:val="1"/>
          <w:numId w:val="1"/>
        </w:numPr>
        <w:ind w:left="1" w:hanging="3"/>
      </w:pPr>
      <w:r>
        <w:lastRenderedPageBreak/>
        <w:t>Concurrent Programs</w:t>
      </w:r>
    </w:p>
    <w:p w14:paraId="0B4695C7" w14:textId="77777777" w:rsidR="007666A6" w:rsidRDefault="007666A6">
      <w:pPr>
        <w:ind w:left="0" w:hanging="2"/>
        <w:rPr>
          <w:sz w:val="24"/>
          <w:szCs w:val="24"/>
        </w:rPr>
      </w:pPr>
    </w:p>
    <w:p w14:paraId="2DECAABE" w14:textId="77777777" w:rsidR="007666A6" w:rsidRDefault="00000000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Detalle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externos</w:t>
      </w:r>
      <w:proofErr w:type="spellEnd"/>
    </w:p>
    <w:p w14:paraId="6B5EFE62" w14:textId="77777777" w:rsidR="007666A6" w:rsidRDefault="007666A6">
      <w:pPr>
        <w:ind w:left="0" w:hanging="2"/>
        <w:rPr>
          <w:sz w:val="24"/>
          <w:szCs w:val="24"/>
        </w:rPr>
      </w:pPr>
    </w:p>
    <w:p w14:paraId="3651DAC1" w14:textId="77777777" w:rsidR="007666A6" w:rsidRDefault="007666A6">
      <w:pPr>
        <w:ind w:left="0" w:hanging="2"/>
      </w:pPr>
    </w:p>
    <w:tbl>
      <w:tblPr>
        <w:tblStyle w:val="a8"/>
        <w:tblW w:w="102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3150"/>
        <w:gridCol w:w="1800"/>
        <w:gridCol w:w="2790"/>
      </w:tblGrid>
      <w:tr w:rsidR="007666A6" w14:paraId="095DF603" w14:textId="77777777">
        <w:trPr>
          <w:trHeight w:val="259"/>
        </w:trPr>
        <w:tc>
          <w:tcPr>
            <w:tcW w:w="253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CCCCCC"/>
          </w:tcPr>
          <w:p w14:paraId="7D420057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Nombre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Archivo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68140ED3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Ruta/Nombre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Archivo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</w:tcPr>
          <w:p w14:paraId="6489B35B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t>Explicación</w:t>
            </w:r>
            <w:proofErr w:type="spellEnd"/>
          </w:p>
        </w:tc>
        <w:tc>
          <w:tcPr>
            <w:tcW w:w="2790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CCCCCC"/>
          </w:tcPr>
          <w:p w14:paraId="11B289D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Comentarios</w:t>
            </w:r>
            <w:proofErr w:type="spellEnd"/>
          </w:p>
        </w:tc>
      </w:tr>
      <w:tr w:rsidR="007666A6" w:rsidRPr="00725FDD" w14:paraId="7DCE48D9" w14:textId="77777777">
        <w:tc>
          <w:tcPr>
            <w:tcW w:w="2538" w:type="dxa"/>
            <w:tcBorders>
              <w:top w:val="single" w:sz="4" w:space="0" w:color="000000"/>
              <w:bottom w:val="single" w:sz="4" w:space="0" w:color="000000"/>
            </w:tcBorders>
          </w:tcPr>
          <w:p w14:paraId="74B397D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HTML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 w14:paraId="28D43F1D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index.html</w:t>
            </w:r>
          </w:p>
          <w:p w14:paraId="7185FDB2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carrito.html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3C627E6A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Lenguaje con el que se construyeron las páginas</w:t>
            </w:r>
          </w:p>
          <w:p w14:paraId="29987FF3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es-MX"/>
              </w:rPr>
            </w:pPr>
          </w:p>
          <w:p w14:paraId="5A716624" w14:textId="77777777" w:rsidR="007666A6" w:rsidRDefault="00000000">
            <w:pPr>
              <w:ind w:left="0" w:hanging="2"/>
            </w:pPr>
            <w:r>
              <w:t>ENTRE OTROS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14:paraId="4B685D40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725FDD">
              <w:rPr>
                <w:lang w:val="es-MX"/>
              </w:rPr>
              <w:t>VARIOS ARCHIVOS .</w:t>
            </w:r>
            <w:proofErr w:type="spellStart"/>
            <w:r w:rsidRPr="00725FDD">
              <w:rPr>
                <w:lang w:val="es-MX"/>
              </w:rPr>
              <w:t>html</w:t>
            </w:r>
            <w:proofErr w:type="spellEnd"/>
            <w:r w:rsidRPr="00725FDD">
              <w:rPr>
                <w:lang w:val="es-MX"/>
              </w:rPr>
              <w:t xml:space="preserve"> SE CAMBIARON A .</w:t>
            </w:r>
            <w:proofErr w:type="spellStart"/>
            <w:r w:rsidRPr="00725FDD">
              <w:rPr>
                <w:lang w:val="es-MX"/>
              </w:rPr>
              <w:t>php</w:t>
            </w:r>
            <w:proofErr w:type="spellEnd"/>
            <w:r w:rsidRPr="00725FDD">
              <w:rPr>
                <w:lang w:val="es-MX"/>
              </w:rPr>
              <w:t xml:space="preserve"> Y SE AGREGARON MAS ELEMENTOS HTML.</w:t>
            </w:r>
          </w:p>
        </w:tc>
      </w:tr>
      <w:tr w:rsidR="007666A6" w14:paraId="0BB78E20" w14:textId="77777777">
        <w:tc>
          <w:tcPr>
            <w:tcW w:w="2538" w:type="dxa"/>
            <w:tcBorders>
              <w:top w:val="single" w:sz="4" w:space="0" w:color="000000"/>
              <w:bottom w:val="single" w:sz="4" w:space="0" w:color="000000"/>
            </w:tcBorders>
          </w:tcPr>
          <w:p w14:paraId="6DCD9C8C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CSS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 w14:paraId="03FBA079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estilo_carritro.css</w:t>
            </w:r>
          </w:p>
          <w:p w14:paraId="6747EDF0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estilo_login.css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4D8001EE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MX"/>
              </w:rPr>
            </w:pPr>
            <w:r w:rsidRPr="00725FDD">
              <w:rPr>
                <w:lang w:val="es-MX"/>
              </w:rPr>
              <w:t>código con el que se le dio estilo a las páginas</w:t>
            </w:r>
          </w:p>
          <w:p w14:paraId="42D6D6F6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14:paraId="47016A7E" w14:textId="77777777" w:rsidR="007666A6" w:rsidRDefault="00000000">
            <w:pPr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>ENTRE OTROS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14:paraId="1C5F366C" w14:textId="77777777" w:rsidR="007666A6" w:rsidRDefault="00000000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SE AGREGARON MAS ELEMENTOS.</w:t>
            </w:r>
          </w:p>
        </w:tc>
      </w:tr>
      <w:tr w:rsidR="007666A6" w14:paraId="7346F4B2" w14:textId="77777777">
        <w:trPr>
          <w:trHeight w:val="1519"/>
        </w:trPr>
        <w:tc>
          <w:tcPr>
            <w:tcW w:w="2538" w:type="dxa"/>
            <w:tcBorders>
              <w:bottom w:val="nil"/>
            </w:tcBorders>
          </w:tcPr>
          <w:p w14:paraId="1BD420A4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JAVASCRIPT</w:t>
            </w:r>
          </w:p>
        </w:tc>
        <w:tc>
          <w:tcPr>
            <w:tcW w:w="3150" w:type="dxa"/>
            <w:tcBorders>
              <w:bottom w:val="nil"/>
            </w:tcBorders>
          </w:tcPr>
          <w:p w14:paraId="33F50434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java_log_register.js</w:t>
            </w:r>
          </w:p>
          <w:p w14:paraId="59AF0373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paginacion.js</w:t>
            </w:r>
          </w:p>
        </w:tc>
        <w:tc>
          <w:tcPr>
            <w:tcW w:w="1800" w:type="dxa"/>
            <w:tcBorders>
              <w:bottom w:val="nil"/>
            </w:tcBorders>
          </w:tcPr>
          <w:p w14:paraId="2A243456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código para funcionalidad de páginas</w:t>
            </w:r>
          </w:p>
          <w:p w14:paraId="49F88DC0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es-MX"/>
              </w:rPr>
            </w:pPr>
          </w:p>
          <w:p w14:paraId="5F62D5AA" w14:textId="77777777" w:rsidR="007666A6" w:rsidRPr="00725FDD" w:rsidRDefault="00000000">
            <w:pPr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>ENTRE OTROS</w:t>
            </w:r>
          </w:p>
        </w:tc>
        <w:tc>
          <w:tcPr>
            <w:tcW w:w="2790" w:type="dxa"/>
            <w:tcBorders>
              <w:bottom w:val="nil"/>
            </w:tcBorders>
          </w:tcPr>
          <w:p w14:paraId="6DABCF92" w14:textId="77777777" w:rsidR="007666A6" w:rsidRDefault="00000000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SE AGREGARON MAS ELEMENTOS.</w:t>
            </w:r>
          </w:p>
        </w:tc>
      </w:tr>
      <w:tr w:rsidR="007666A6" w14:paraId="0A543B53" w14:textId="77777777">
        <w:tc>
          <w:tcPr>
            <w:tcW w:w="2538" w:type="dxa"/>
            <w:tcBorders>
              <w:top w:val="single" w:sz="4" w:space="0" w:color="000000"/>
              <w:bottom w:val="single" w:sz="4" w:space="0" w:color="000000"/>
            </w:tcBorders>
          </w:tcPr>
          <w:p w14:paraId="042636CC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PHP</w:t>
            </w: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 w14:paraId="4910D366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CONEXION.php</w:t>
            </w:r>
            <w:proofErr w:type="spellEnd"/>
          </w:p>
          <w:p w14:paraId="258ADF1A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LOGIN.php</w:t>
            </w:r>
            <w:proofErr w:type="spellEnd"/>
          </w:p>
          <w:p w14:paraId="5B9DA343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498D31BB" w14:textId="77777777" w:rsidR="007666A6" w:rsidRPr="00725F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es-MX"/>
              </w:rPr>
            </w:pPr>
            <w:r w:rsidRPr="00725FDD">
              <w:rPr>
                <w:lang w:val="es-MX"/>
              </w:rPr>
              <w:t xml:space="preserve">sirve para manejo de </w:t>
            </w:r>
            <w:proofErr w:type="spellStart"/>
            <w:r w:rsidRPr="00725FDD">
              <w:rPr>
                <w:lang w:val="es-MX"/>
              </w:rPr>
              <w:t>backend</w:t>
            </w:r>
            <w:proofErr w:type="spellEnd"/>
            <w:r w:rsidRPr="00725FDD">
              <w:rPr>
                <w:lang w:val="es-MX"/>
              </w:rPr>
              <w:t xml:space="preserve"> de la página</w:t>
            </w:r>
          </w:p>
          <w:p w14:paraId="48B9BE75" w14:textId="77777777" w:rsidR="007666A6" w:rsidRPr="00725FDD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lang w:val="es-MX"/>
              </w:rPr>
            </w:pPr>
          </w:p>
          <w:p w14:paraId="18CC5B15" w14:textId="77777777" w:rsidR="007666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ENTRE OTROS</w:t>
            </w: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14:paraId="72CF0087" w14:textId="77777777" w:rsidR="007666A6" w:rsidRDefault="00000000">
            <w:pPr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t>SE AGREGARON MAS ELEMENTOS.</w:t>
            </w:r>
          </w:p>
        </w:tc>
      </w:tr>
      <w:tr w:rsidR="007666A6" w14:paraId="5514351B" w14:textId="77777777">
        <w:tc>
          <w:tcPr>
            <w:tcW w:w="2538" w:type="dxa"/>
            <w:tcBorders>
              <w:top w:val="single" w:sz="4" w:space="0" w:color="000000"/>
              <w:bottom w:val="single" w:sz="4" w:space="0" w:color="000000"/>
            </w:tcBorders>
          </w:tcPr>
          <w:p w14:paraId="5C74916E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bottom w:val="single" w:sz="4" w:space="0" w:color="000000"/>
            </w:tcBorders>
          </w:tcPr>
          <w:p w14:paraId="7EFBFE3A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2454EC09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</w:tcPr>
          <w:p w14:paraId="68EFDD93" w14:textId="77777777" w:rsidR="007666A6" w:rsidRDefault="007666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462B72" w14:textId="77777777" w:rsidR="007666A6" w:rsidRDefault="007666A6">
      <w:pPr>
        <w:ind w:left="0" w:hanging="2"/>
      </w:pPr>
      <w:bookmarkStart w:id="100" w:name="_heading=h.23ckvvd" w:colFirst="0" w:colLast="0"/>
      <w:bookmarkEnd w:id="100"/>
    </w:p>
    <w:p w14:paraId="35FD77B3" w14:textId="77777777" w:rsidR="007666A6" w:rsidRDefault="00000000">
      <w:pPr>
        <w:pStyle w:val="Ttulo2"/>
        <w:numPr>
          <w:ilvl w:val="1"/>
          <w:numId w:val="1"/>
        </w:numPr>
        <w:ind w:left="1" w:hanging="3"/>
      </w:pPr>
      <w:bookmarkStart w:id="101" w:name="_heading=h.ihv636" w:colFirst="0" w:colLast="0"/>
      <w:bookmarkEnd w:id="101"/>
      <w:r>
        <w:t>Writing standard</w:t>
      </w:r>
    </w:p>
    <w:p w14:paraId="57E5EC37" w14:textId="77777777" w:rsidR="007666A6" w:rsidRDefault="007666A6">
      <w:pPr>
        <w:ind w:left="0" w:hanging="2"/>
      </w:pPr>
    </w:p>
    <w:p w14:paraId="2AA3D0D3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Descripción de scripts en caso de que existan más de 1 script que deban ejecutarse</w:t>
      </w:r>
    </w:p>
    <w:p w14:paraId="698EF622" w14:textId="77777777" w:rsidR="007666A6" w:rsidRPr="00725FDD" w:rsidRDefault="007666A6">
      <w:pPr>
        <w:ind w:left="0" w:hanging="2"/>
        <w:rPr>
          <w:lang w:val="es-MX"/>
        </w:rPr>
      </w:pPr>
      <w:bookmarkStart w:id="102" w:name="_heading=h.32hioqz" w:colFirst="0" w:colLast="0"/>
      <w:bookmarkEnd w:id="102"/>
    </w:p>
    <w:p w14:paraId="2C855B22" w14:textId="77777777" w:rsidR="007666A6" w:rsidRDefault="00000000">
      <w:pPr>
        <w:pStyle w:val="Ttulo3"/>
        <w:numPr>
          <w:ilvl w:val="2"/>
          <w:numId w:val="1"/>
        </w:numPr>
        <w:ind w:left="1" w:hanging="3"/>
      </w:pPr>
      <w:r>
        <w:t>SQL Coding Guidelines</w:t>
      </w:r>
    </w:p>
    <w:p w14:paraId="1305E698" w14:textId="77777777" w:rsidR="007666A6" w:rsidRDefault="007666A6">
      <w:pPr>
        <w:ind w:left="0" w:hanging="2"/>
      </w:pPr>
      <w:bookmarkStart w:id="103" w:name="_heading=h.e638id6jqapr" w:colFirst="0" w:colLast="0"/>
      <w:bookmarkEnd w:id="103"/>
    </w:p>
    <w:bookmarkStart w:id="104" w:name="_heading=h.q3xo06xor6c9" w:colFirst="0" w:colLast="0"/>
    <w:bookmarkEnd w:id="104"/>
    <w:p w14:paraId="646C1462" w14:textId="0E78BA7E" w:rsidR="007666A6" w:rsidRDefault="00725FDD">
      <w:pPr>
        <w:ind w:left="0" w:hanging="2"/>
      </w:pPr>
      <w:r>
        <w:object w:dxaOrig="1530" w:dyaOrig="996" w14:anchorId="48973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0" o:title=""/>
          </v:shape>
          <o:OLEObject Type="Embed" ProgID="Package" ShapeID="_x0000_i1025" DrawAspect="Icon" ObjectID="_1762368385" r:id="rId11"/>
        </w:object>
      </w:r>
    </w:p>
    <w:p w14:paraId="2156D22A" w14:textId="77777777" w:rsidR="007666A6" w:rsidRDefault="007666A6">
      <w:pPr>
        <w:ind w:left="0" w:hanging="2"/>
      </w:pPr>
      <w:bookmarkStart w:id="105" w:name="_heading=h.rsoizs5zbyi1" w:colFirst="0" w:colLast="0"/>
      <w:bookmarkEnd w:id="105"/>
    </w:p>
    <w:p w14:paraId="1AC95194" w14:textId="77777777" w:rsidR="007666A6" w:rsidRDefault="007666A6">
      <w:pPr>
        <w:ind w:left="0" w:hanging="2"/>
      </w:pPr>
      <w:bookmarkStart w:id="106" w:name="_heading=h.8nq6r2f29qy" w:colFirst="0" w:colLast="0"/>
      <w:bookmarkEnd w:id="106"/>
    </w:p>
    <w:p w14:paraId="384B56B6" w14:textId="77777777" w:rsidR="007666A6" w:rsidRDefault="007666A6">
      <w:pPr>
        <w:ind w:left="0" w:hanging="2"/>
      </w:pPr>
      <w:bookmarkStart w:id="107" w:name="_heading=h.ctxiegcdq0c6" w:colFirst="0" w:colLast="0"/>
      <w:bookmarkEnd w:id="107"/>
    </w:p>
    <w:p w14:paraId="3D4A4395" w14:textId="77777777" w:rsidR="007666A6" w:rsidRDefault="007666A6">
      <w:pPr>
        <w:ind w:left="0" w:hanging="2"/>
      </w:pPr>
      <w:bookmarkStart w:id="108" w:name="_heading=h.2o20ahox7tyr" w:colFirst="0" w:colLast="0"/>
      <w:bookmarkEnd w:id="108"/>
    </w:p>
    <w:p w14:paraId="650F7F32" w14:textId="77777777" w:rsidR="007666A6" w:rsidRDefault="007666A6">
      <w:pPr>
        <w:ind w:left="0" w:hanging="2"/>
      </w:pPr>
      <w:bookmarkStart w:id="109" w:name="_heading=h.o2dtz866bn6x" w:colFirst="0" w:colLast="0"/>
      <w:bookmarkEnd w:id="109"/>
    </w:p>
    <w:p w14:paraId="1E8F99BA" w14:textId="77777777" w:rsidR="007666A6" w:rsidRDefault="007666A6">
      <w:pPr>
        <w:ind w:left="0" w:hanging="2"/>
      </w:pPr>
      <w:bookmarkStart w:id="110" w:name="_heading=h.am5hac6sei09" w:colFirst="0" w:colLast="0"/>
      <w:bookmarkEnd w:id="110"/>
    </w:p>
    <w:p w14:paraId="06093204" w14:textId="77777777" w:rsidR="007666A6" w:rsidRDefault="007666A6">
      <w:pPr>
        <w:ind w:left="0" w:hanging="2"/>
      </w:pPr>
      <w:bookmarkStart w:id="111" w:name="_heading=h.n3xzo3icqoyl" w:colFirst="0" w:colLast="0"/>
      <w:bookmarkEnd w:id="111"/>
    </w:p>
    <w:p w14:paraId="29D074D5" w14:textId="77777777" w:rsidR="007666A6" w:rsidRDefault="007666A6">
      <w:pPr>
        <w:ind w:left="0" w:hanging="2"/>
      </w:pPr>
      <w:bookmarkStart w:id="112" w:name="_heading=h.nvec1zn2m4oz" w:colFirst="0" w:colLast="0"/>
      <w:bookmarkEnd w:id="112"/>
    </w:p>
    <w:p w14:paraId="3D1EDDC1" w14:textId="77777777" w:rsidR="007666A6" w:rsidRDefault="007666A6">
      <w:pPr>
        <w:ind w:left="0" w:hanging="2"/>
      </w:pPr>
      <w:bookmarkStart w:id="113" w:name="_heading=h.xxrbp37q69av" w:colFirst="0" w:colLast="0"/>
      <w:bookmarkEnd w:id="113"/>
    </w:p>
    <w:p w14:paraId="642E0ECD" w14:textId="77777777" w:rsidR="007666A6" w:rsidRDefault="007666A6">
      <w:pPr>
        <w:ind w:left="0" w:hanging="2"/>
      </w:pPr>
      <w:bookmarkStart w:id="114" w:name="_heading=h.w7ggmaewz5ot" w:colFirst="0" w:colLast="0"/>
      <w:bookmarkEnd w:id="114"/>
    </w:p>
    <w:p w14:paraId="55FAB892" w14:textId="77777777" w:rsidR="007666A6" w:rsidRDefault="007666A6">
      <w:pPr>
        <w:ind w:left="0" w:hanging="2"/>
      </w:pPr>
      <w:bookmarkStart w:id="115" w:name="_heading=h.loto9itubzl5" w:colFirst="0" w:colLast="0"/>
      <w:bookmarkEnd w:id="115"/>
    </w:p>
    <w:p w14:paraId="0E879AAD" w14:textId="77777777" w:rsidR="007666A6" w:rsidRDefault="007666A6">
      <w:pPr>
        <w:ind w:left="0" w:hanging="2"/>
      </w:pPr>
      <w:bookmarkStart w:id="116" w:name="_heading=h.1hmsyys" w:colFirst="0" w:colLast="0"/>
      <w:bookmarkEnd w:id="116"/>
    </w:p>
    <w:p w14:paraId="034585F7" w14:textId="77777777" w:rsidR="007666A6" w:rsidRDefault="00000000">
      <w:pPr>
        <w:ind w:left="0" w:hanging="2"/>
      </w:pPr>
      <w:r>
        <w:rPr>
          <w:b/>
        </w:rPr>
        <w:t xml:space="preserve">SQL Statements: </w:t>
      </w:r>
    </w:p>
    <w:p w14:paraId="1D31012A" w14:textId="77777777" w:rsidR="007666A6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14:paraId="7C067715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Sentencias de SQL que se necesitan y una pequeña explicación de cómo lo deben utilizar en el proyecto</w:t>
      </w:r>
    </w:p>
    <w:p w14:paraId="1F1354C5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lang w:val="es-MX"/>
        </w:rPr>
      </w:pPr>
    </w:p>
    <w:p w14:paraId="43A7D206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b/>
          <w:lang w:val="es-MX"/>
        </w:rPr>
        <w:t>Sentencia 1: ACTUALIZAR USUARIO</w:t>
      </w:r>
    </w:p>
    <w:p w14:paraId="1830FC76" w14:textId="77777777" w:rsidR="007666A6" w:rsidRPr="00725FDD" w:rsidRDefault="007666A6">
      <w:pPr>
        <w:ind w:left="0" w:hanging="2"/>
        <w:rPr>
          <w:lang w:val="es-MX"/>
        </w:rPr>
      </w:pPr>
    </w:p>
    <w:p w14:paraId="2A51EAE6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 xml:space="preserve">UPDATE usuario </w:t>
      </w:r>
    </w:p>
    <w:p w14:paraId="23AD3D97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SET CONTRASEÑA = '</w:t>
      </w:r>
      <w:proofErr w:type="spellStart"/>
      <w:r w:rsidRPr="00725FDD">
        <w:rPr>
          <w:lang w:val="es-MX"/>
        </w:rPr>
        <w:t>nueva_contraseña</w:t>
      </w:r>
      <w:proofErr w:type="spellEnd"/>
      <w:r w:rsidRPr="00725FDD">
        <w:rPr>
          <w:lang w:val="es-MX"/>
        </w:rPr>
        <w:t>',</w:t>
      </w:r>
    </w:p>
    <w:p w14:paraId="4820A0FF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 xml:space="preserve"> NOMBRE_USUARIO = '</w:t>
      </w:r>
      <w:proofErr w:type="spellStart"/>
      <w:r w:rsidRPr="00725FDD">
        <w:rPr>
          <w:lang w:val="es-MX"/>
        </w:rPr>
        <w:t>nuevo_nombre_usuario</w:t>
      </w:r>
      <w:proofErr w:type="spellEnd"/>
      <w:r w:rsidRPr="00725FDD">
        <w:rPr>
          <w:lang w:val="es-MX"/>
        </w:rPr>
        <w:t xml:space="preserve">', </w:t>
      </w:r>
    </w:p>
    <w:p w14:paraId="26CD39FE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NOMBRE_PERSONAL = '</w:t>
      </w:r>
      <w:proofErr w:type="spellStart"/>
      <w:r w:rsidRPr="00725FDD">
        <w:rPr>
          <w:lang w:val="es-MX"/>
        </w:rPr>
        <w:t>nuevo_nombre_personal</w:t>
      </w:r>
      <w:proofErr w:type="spellEnd"/>
      <w:r w:rsidRPr="00725FDD">
        <w:rPr>
          <w:lang w:val="es-MX"/>
        </w:rPr>
        <w:t>',</w:t>
      </w:r>
    </w:p>
    <w:p w14:paraId="2A369992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 xml:space="preserve"> FECHA_NACIMIENTO = '</w:t>
      </w:r>
      <w:proofErr w:type="spellStart"/>
      <w:r w:rsidRPr="00725FDD">
        <w:rPr>
          <w:lang w:val="es-MX"/>
        </w:rPr>
        <w:t>nueva_fecha_nacimiento</w:t>
      </w:r>
      <w:proofErr w:type="spellEnd"/>
      <w:r w:rsidRPr="00725FDD">
        <w:rPr>
          <w:lang w:val="es-MX"/>
        </w:rPr>
        <w:t xml:space="preserve">', </w:t>
      </w:r>
    </w:p>
    <w:p w14:paraId="0BAE36C8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SEXO = '</w:t>
      </w:r>
      <w:proofErr w:type="spellStart"/>
      <w:r w:rsidRPr="00725FDD">
        <w:rPr>
          <w:lang w:val="es-MX"/>
        </w:rPr>
        <w:t>nuevo_sexo</w:t>
      </w:r>
      <w:proofErr w:type="spellEnd"/>
      <w:r w:rsidRPr="00725FDD">
        <w:rPr>
          <w:lang w:val="es-MX"/>
        </w:rPr>
        <w:t xml:space="preserve">' </w:t>
      </w:r>
    </w:p>
    <w:p w14:paraId="357847BC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WHERE CORREO = '</w:t>
      </w:r>
      <w:proofErr w:type="spellStart"/>
      <w:r w:rsidRPr="00725FDD">
        <w:rPr>
          <w:lang w:val="es-MX"/>
        </w:rPr>
        <w:t>correo_usuario</w:t>
      </w:r>
      <w:proofErr w:type="spellEnd"/>
      <w:r w:rsidRPr="00725FDD">
        <w:rPr>
          <w:lang w:val="es-MX"/>
        </w:rPr>
        <w:t>';</w:t>
      </w:r>
    </w:p>
    <w:p w14:paraId="6264D029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 xml:space="preserve">En este </w:t>
      </w:r>
      <w:proofErr w:type="spellStart"/>
      <w:r w:rsidRPr="00725FDD">
        <w:rPr>
          <w:lang w:val="es-MX"/>
        </w:rPr>
        <w:t>query</w:t>
      </w:r>
      <w:proofErr w:type="spellEnd"/>
      <w:r w:rsidRPr="00725FDD">
        <w:rPr>
          <w:lang w:val="es-MX"/>
        </w:rPr>
        <w:t>, se actualizan varios campos de la tabla usuario con nuevos valores, y se hace la actualización basada en el correo electrónico (CORREO) que coincide con el valor proporcionado.</w:t>
      </w:r>
    </w:p>
    <w:p w14:paraId="50929F11" w14:textId="77777777" w:rsidR="007666A6" w:rsidRPr="00725FDD" w:rsidRDefault="007666A6">
      <w:pPr>
        <w:ind w:left="0" w:hanging="2"/>
        <w:rPr>
          <w:lang w:val="es-MX"/>
        </w:rPr>
      </w:pPr>
    </w:p>
    <w:p w14:paraId="23ED37C7" w14:textId="77777777" w:rsidR="007666A6" w:rsidRPr="00725FDD" w:rsidRDefault="007666A6">
      <w:pPr>
        <w:ind w:left="0" w:hanging="2"/>
        <w:rPr>
          <w:lang w:val="es-MX"/>
        </w:rPr>
      </w:pPr>
    </w:p>
    <w:p w14:paraId="5E8196A5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b/>
          <w:lang w:val="es-MX"/>
        </w:rPr>
        <w:t>Sentencia 2: ACTUALIZAR PRODUCTO</w:t>
      </w:r>
    </w:p>
    <w:p w14:paraId="2C7D317A" w14:textId="77777777" w:rsidR="007666A6" w:rsidRPr="00725FDD" w:rsidRDefault="007666A6">
      <w:pPr>
        <w:ind w:left="0" w:hanging="2"/>
        <w:rPr>
          <w:lang w:val="es-MX"/>
        </w:rPr>
      </w:pPr>
    </w:p>
    <w:p w14:paraId="59DFE09F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 xml:space="preserve">UPDATE productos </w:t>
      </w:r>
    </w:p>
    <w:p w14:paraId="7CB922A7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SET NOMBRE = '</w:t>
      </w:r>
      <w:proofErr w:type="spellStart"/>
      <w:r w:rsidRPr="00725FDD">
        <w:rPr>
          <w:lang w:val="es-MX"/>
        </w:rPr>
        <w:t>nuevo_nombre</w:t>
      </w:r>
      <w:proofErr w:type="spellEnd"/>
      <w:r w:rsidRPr="00725FDD">
        <w:rPr>
          <w:lang w:val="es-MX"/>
        </w:rPr>
        <w:t xml:space="preserve">', </w:t>
      </w:r>
    </w:p>
    <w:p w14:paraId="65735A46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DESCRIPCION = '</w:t>
      </w:r>
      <w:proofErr w:type="spellStart"/>
      <w:r w:rsidRPr="00725FDD">
        <w:rPr>
          <w:lang w:val="es-MX"/>
        </w:rPr>
        <w:t>nueva_descripcion</w:t>
      </w:r>
      <w:proofErr w:type="spellEnd"/>
      <w:r w:rsidRPr="00725FDD">
        <w:rPr>
          <w:lang w:val="es-MX"/>
        </w:rPr>
        <w:t xml:space="preserve">', </w:t>
      </w:r>
    </w:p>
    <w:p w14:paraId="155B2824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FK_CATEGORIA = '</w:t>
      </w:r>
      <w:proofErr w:type="spellStart"/>
      <w:r w:rsidRPr="00725FDD">
        <w:rPr>
          <w:lang w:val="es-MX"/>
        </w:rPr>
        <w:t>nueva_fk_categoria</w:t>
      </w:r>
      <w:proofErr w:type="spellEnd"/>
      <w:r w:rsidRPr="00725FDD">
        <w:rPr>
          <w:lang w:val="es-MX"/>
        </w:rPr>
        <w:t>',</w:t>
      </w:r>
    </w:p>
    <w:p w14:paraId="651FB874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PRECIO = '</w:t>
      </w:r>
      <w:proofErr w:type="spellStart"/>
      <w:r w:rsidRPr="00725FDD">
        <w:rPr>
          <w:lang w:val="es-MX"/>
        </w:rPr>
        <w:t>nuevo_precio</w:t>
      </w:r>
      <w:proofErr w:type="spellEnd"/>
      <w:r w:rsidRPr="00725FDD">
        <w:rPr>
          <w:lang w:val="es-MX"/>
        </w:rPr>
        <w:t xml:space="preserve">', </w:t>
      </w:r>
    </w:p>
    <w:p w14:paraId="0CF43002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CANTIDAD = '</w:t>
      </w:r>
      <w:proofErr w:type="spellStart"/>
      <w:r w:rsidRPr="00725FDD">
        <w:rPr>
          <w:lang w:val="es-MX"/>
        </w:rPr>
        <w:t>nueva_cantidad</w:t>
      </w:r>
      <w:proofErr w:type="spellEnd"/>
      <w:r w:rsidRPr="00725FDD">
        <w:rPr>
          <w:lang w:val="es-MX"/>
        </w:rPr>
        <w:t>',</w:t>
      </w:r>
    </w:p>
    <w:p w14:paraId="0EE2657E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 xml:space="preserve"> ESTADO = '</w:t>
      </w:r>
      <w:proofErr w:type="spellStart"/>
      <w:r w:rsidRPr="00725FDD">
        <w:rPr>
          <w:lang w:val="es-MX"/>
        </w:rPr>
        <w:t>nuevo_estado</w:t>
      </w:r>
      <w:proofErr w:type="spellEnd"/>
      <w:r w:rsidRPr="00725FDD">
        <w:rPr>
          <w:lang w:val="es-MX"/>
        </w:rPr>
        <w:t xml:space="preserve">' </w:t>
      </w:r>
    </w:p>
    <w:p w14:paraId="1E5C3F0F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 xml:space="preserve">WHERE ID_PRODUCTO = </w:t>
      </w:r>
      <w:proofErr w:type="spellStart"/>
      <w:r w:rsidRPr="00725FDD">
        <w:rPr>
          <w:lang w:val="es-MX"/>
        </w:rPr>
        <w:t>id_deseado</w:t>
      </w:r>
      <w:proofErr w:type="spellEnd"/>
      <w:r w:rsidRPr="00725FDD">
        <w:rPr>
          <w:lang w:val="es-MX"/>
        </w:rPr>
        <w:t>;</w:t>
      </w:r>
    </w:p>
    <w:p w14:paraId="53EBE356" w14:textId="77777777" w:rsidR="007666A6" w:rsidRPr="00725FDD" w:rsidRDefault="007666A6">
      <w:pPr>
        <w:ind w:left="0" w:hanging="2"/>
        <w:rPr>
          <w:lang w:val="es-MX"/>
        </w:rPr>
      </w:pPr>
    </w:p>
    <w:p w14:paraId="1B7D3F9F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En este caso, la consulta actualiza los campos de la tabla productos con nuevos valores, y lo hace basado en el ID_PRODUCTO que coincida con el valor proporcionado.</w:t>
      </w:r>
    </w:p>
    <w:p w14:paraId="2EFE8763" w14:textId="77777777" w:rsidR="007666A6" w:rsidRPr="00725FDD" w:rsidRDefault="007666A6">
      <w:pPr>
        <w:ind w:left="0" w:hanging="2"/>
        <w:rPr>
          <w:lang w:val="es-MX"/>
        </w:rPr>
      </w:pPr>
    </w:p>
    <w:p w14:paraId="759CA585" w14:textId="77777777" w:rsidR="007666A6" w:rsidRPr="00725FDD" w:rsidRDefault="007666A6">
      <w:pPr>
        <w:ind w:left="0" w:hanging="2"/>
        <w:rPr>
          <w:lang w:val="es-MX"/>
        </w:rPr>
      </w:pPr>
    </w:p>
    <w:p w14:paraId="1586E73D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3: VINCULAR LISTA Y PRODUCTO</w:t>
      </w:r>
    </w:p>
    <w:p w14:paraId="7361D5D1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INSERT INTO </w:t>
      </w:r>
      <w:proofErr w:type="spellStart"/>
      <w:r w:rsidRPr="00725FDD">
        <w:rPr>
          <w:b/>
          <w:lang w:val="es-MX"/>
        </w:rPr>
        <w:t>lista_foranea</w:t>
      </w:r>
      <w:proofErr w:type="spellEnd"/>
      <w:r w:rsidRPr="00725FDD">
        <w:rPr>
          <w:b/>
          <w:lang w:val="es-MX"/>
        </w:rPr>
        <w:t xml:space="preserve"> </w:t>
      </w:r>
    </w:p>
    <w:p w14:paraId="0B5497C8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(ID_LISTA, ID_PRODUCTO) </w:t>
      </w:r>
    </w:p>
    <w:p w14:paraId="474F9A04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VALUES ('</w:t>
      </w:r>
      <w:proofErr w:type="spellStart"/>
      <w:r w:rsidRPr="00725FDD">
        <w:rPr>
          <w:b/>
          <w:lang w:val="es-MX"/>
        </w:rPr>
        <w:t>valor_fk_categoria</w:t>
      </w:r>
      <w:proofErr w:type="spellEnd"/>
      <w:r w:rsidRPr="00725FDD">
        <w:rPr>
          <w:b/>
          <w:lang w:val="es-MX"/>
        </w:rPr>
        <w:t>', '</w:t>
      </w:r>
      <w:proofErr w:type="spellStart"/>
      <w:r w:rsidRPr="00725FDD">
        <w:rPr>
          <w:b/>
          <w:lang w:val="es-MX"/>
        </w:rPr>
        <w:t>valor_id_producto</w:t>
      </w:r>
      <w:proofErr w:type="spellEnd"/>
      <w:r w:rsidRPr="00725FDD">
        <w:rPr>
          <w:b/>
          <w:lang w:val="es-MX"/>
        </w:rPr>
        <w:t>');</w:t>
      </w:r>
    </w:p>
    <w:p w14:paraId="53D4546F" w14:textId="77777777" w:rsidR="007666A6" w:rsidRPr="00725FDD" w:rsidRDefault="007666A6">
      <w:pPr>
        <w:ind w:left="0" w:hanging="2"/>
        <w:rPr>
          <w:b/>
          <w:lang w:val="es-MX"/>
        </w:rPr>
      </w:pPr>
    </w:p>
    <w:p w14:paraId="13B7FD05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En esta consulta de inserción (INSERT), se agregan valores a la tabla </w:t>
      </w:r>
      <w:proofErr w:type="spellStart"/>
      <w:r w:rsidRPr="00725FDD">
        <w:rPr>
          <w:b/>
          <w:lang w:val="es-MX"/>
        </w:rPr>
        <w:t>lista_foranea</w:t>
      </w:r>
      <w:proofErr w:type="spellEnd"/>
      <w:r w:rsidRPr="00725FDD">
        <w:rPr>
          <w:b/>
          <w:lang w:val="es-MX"/>
        </w:rPr>
        <w:t>.</w:t>
      </w:r>
    </w:p>
    <w:p w14:paraId="1472625D" w14:textId="77777777" w:rsidR="007666A6" w:rsidRPr="00725FDD" w:rsidRDefault="007666A6">
      <w:pPr>
        <w:ind w:left="0" w:hanging="2"/>
        <w:rPr>
          <w:b/>
          <w:lang w:val="es-MX"/>
        </w:rPr>
      </w:pPr>
    </w:p>
    <w:p w14:paraId="03345072" w14:textId="77777777" w:rsidR="007666A6" w:rsidRPr="00725FDD" w:rsidRDefault="007666A6">
      <w:pPr>
        <w:ind w:left="0" w:hanging="2"/>
        <w:rPr>
          <w:b/>
          <w:lang w:val="es-MX"/>
        </w:rPr>
      </w:pPr>
    </w:p>
    <w:p w14:paraId="08FEE3E8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4: OBTENER PRODUCTO</w:t>
      </w:r>
    </w:p>
    <w:p w14:paraId="357A017E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SELECT NOMBRE, DESCRIPCION, PRECIO, VALORACION, CANTIDAD, FK_CATEGORIA, VIDEO FROM productos</w:t>
      </w:r>
    </w:p>
    <w:p w14:paraId="249810D0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WHERE ID_PRODUCTO = '</w:t>
      </w:r>
      <w:proofErr w:type="spellStart"/>
      <w:r w:rsidRPr="00725FDD">
        <w:rPr>
          <w:b/>
          <w:lang w:val="es-MX"/>
        </w:rPr>
        <w:t>valor_id</w:t>
      </w:r>
      <w:proofErr w:type="spellEnd"/>
      <w:r w:rsidRPr="00725FDD">
        <w:rPr>
          <w:b/>
          <w:lang w:val="es-MX"/>
        </w:rPr>
        <w:t>';</w:t>
      </w:r>
    </w:p>
    <w:p w14:paraId="78C9C224" w14:textId="77777777" w:rsidR="007666A6" w:rsidRPr="00725FDD" w:rsidRDefault="007666A6">
      <w:pPr>
        <w:ind w:left="0" w:hanging="2"/>
        <w:rPr>
          <w:lang w:val="es-MX"/>
        </w:rPr>
      </w:pPr>
    </w:p>
    <w:p w14:paraId="6F29E353" w14:textId="77777777" w:rsidR="007666A6" w:rsidRPr="00725FDD" w:rsidRDefault="00000000">
      <w:pPr>
        <w:ind w:left="0" w:hanging="2"/>
        <w:rPr>
          <w:lang w:val="es-MX"/>
        </w:rPr>
      </w:pPr>
      <w:r w:rsidRPr="00725FDD">
        <w:rPr>
          <w:lang w:val="es-MX"/>
        </w:rPr>
        <w:t>En esta consulta SELECT, se recuperan varios campos específicos de la tabla productos donde el ID_PRODUCTO coincide con un valor específico.</w:t>
      </w:r>
    </w:p>
    <w:p w14:paraId="3502D7EC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</w:p>
    <w:p w14:paraId="49223A72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</w:p>
    <w:p w14:paraId="41290CB8" w14:textId="77777777" w:rsidR="007666A6" w:rsidRDefault="00000000">
      <w:pPr>
        <w:ind w:left="0" w:hanging="2"/>
        <w:rPr>
          <w:sz w:val="24"/>
          <w:szCs w:val="24"/>
        </w:rPr>
      </w:pPr>
      <w:proofErr w:type="spellStart"/>
      <w:r>
        <w:rPr>
          <w:b/>
        </w:rPr>
        <w:t>Sentencia</w:t>
      </w:r>
      <w:proofErr w:type="spellEnd"/>
      <w:r>
        <w:rPr>
          <w:b/>
        </w:rPr>
        <w:t xml:space="preserve"> 5: OBTENER CATEGORIA</w:t>
      </w:r>
    </w:p>
    <w:p w14:paraId="5ED9B87F" w14:textId="77777777" w:rsidR="007666A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       SELECT NOMBRE FROM </w:t>
      </w:r>
      <w:proofErr w:type="spellStart"/>
      <w:r>
        <w:rPr>
          <w:sz w:val="24"/>
          <w:szCs w:val="24"/>
        </w:rPr>
        <w:t>categoria</w:t>
      </w:r>
      <w:proofErr w:type="spellEnd"/>
      <w:r>
        <w:rPr>
          <w:sz w:val="24"/>
          <w:szCs w:val="24"/>
        </w:rPr>
        <w:t xml:space="preserve"> WHERE ID_CATEGORIA = '</w:t>
      </w:r>
      <w:proofErr w:type="spellStart"/>
      <w:r>
        <w:rPr>
          <w:sz w:val="24"/>
          <w:szCs w:val="24"/>
        </w:rPr>
        <w:t>valor_categoria</w:t>
      </w:r>
      <w:proofErr w:type="spellEnd"/>
      <w:proofErr w:type="gramStart"/>
      <w:r>
        <w:rPr>
          <w:sz w:val="24"/>
          <w:szCs w:val="24"/>
        </w:rPr>
        <w:t>';</w:t>
      </w:r>
      <w:proofErr w:type="gramEnd"/>
    </w:p>
    <w:p w14:paraId="6187CF2E" w14:textId="77777777" w:rsidR="007666A6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</w:p>
    <w:p w14:paraId="3223F8E5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En esta consulta SELECT, se está recuperando el campo NOMBRE de la tabla </w:t>
      </w:r>
      <w:proofErr w:type="spellStart"/>
      <w:r w:rsidRPr="00725FDD">
        <w:rPr>
          <w:sz w:val="24"/>
          <w:szCs w:val="24"/>
          <w:lang w:val="es-MX"/>
        </w:rPr>
        <w:t>categoria</w:t>
      </w:r>
      <w:proofErr w:type="spellEnd"/>
      <w:r w:rsidRPr="00725FDD">
        <w:rPr>
          <w:sz w:val="24"/>
          <w:szCs w:val="24"/>
          <w:lang w:val="es-MX"/>
        </w:rPr>
        <w:t xml:space="preserve"> donde el ID_CATEGORIA coincide con un valor específico.</w:t>
      </w:r>
    </w:p>
    <w:p w14:paraId="29103339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</w:p>
    <w:p w14:paraId="6D89D6DD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6: OBTENER LISTAS</w:t>
      </w:r>
    </w:p>
    <w:p w14:paraId="5C04CF39" w14:textId="77777777" w:rsidR="007666A6" w:rsidRPr="00725FDD" w:rsidRDefault="00000000">
      <w:pPr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SELECT * FROM lista WHERE ID_USUARIO = '</w:t>
      </w:r>
      <w:proofErr w:type="spellStart"/>
      <w:r w:rsidRPr="00725FDD">
        <w:rPr>
          <w:sz w:val="24"/>
          <w:szCs w:val="24"/>
          <w:lang w:val="es-MX"/>
        </w:rPr>
        <w:t>valor_id_usuario</w:t>
      </w:r>
      <w:proofErr w:type="spellEnd"/>
      <w:r w:rsidRPr="00725FDD">
        <w:rPr>
          <w:sz w:val="24"/>
          <w:szCs w:val="24"/>
          <w:lang w:val="es-MX"/>
        </w:rPr>
        <w:t>';</w:t>
      </w:r>
    </w:p>
    <w:p w14:paraId="3F8EB01F" w14:textId="77777777" w:rsidR="007666A6" w:rsidRPr="00725FDD" w:rsidRDefault="007666A6">
      <w:pPr>
        <w:ind w:left="0" w:hanging="2"/>
        <w:rPr>
          <w:sz w:val="24"/>
          <w:szCs w:val="24"/>
          <w:lang w:val="es-MX"/>
        </w:rPr>
      </w:pPr>
    </w:p>
    <w:p w14:paraId="60077D1C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Esta consulta SELECT recupera todas las columnas (* indica todas las columnas) de la tabla lista donde el campo ID_USUARIO coincide con un valor específico.</w:t>
      </w:r>
    </w:p>
    <w:p w14:paraId="1A5791F0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17" w:name="_heading=h.xixengqzppc5" w:colFirst="0" w:colLast="0"/>
      <w:bookmarkEnd w:id="117"/>
    </w:p>
    <w:p w14:paraId="2C8653D8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18" w:name="_heading=h.nwye0o5sou54" w:colFirst="0" w:colLast="0"/>
      <w:bookmarkEnd w:id="118"/>
    </w:p>
    <w:p w14:paraId="384B4D07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19" w:name="_heading=h.3w5bwzkwgb27" w:colFirst="0" w:colLast="0"/>
      <w:bookmarkEnd w:id="119"/>
    </w:p>
    <w:p w14:paraId="3BD6CAED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20" w:name="_heading=h.hqhkovpowlaz" w:colFirst="0" w:colLast="0"/>
      <w:bookmarkEnd w:id="120"/>
    </w:p>
    <w:p w14:paraId="3A33C794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21" w:name="_heading=h.9k0mt9igmx5h" w:colFirst="0" w:colLast="0"/>
      <w:bookmarkEnd w:id="121"/>
    </w:p>
    <w:p w14:paraId="6F7C5EAA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22" w:name="_heading=h.byb3qjo14dpi" w:colFirst="0" w:colLast="0"/>
      <w:bookmarkEnd w:id="122"/>
    </w:p>
    <w:p w14:paraId="1148A12A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23" w:name="_heading=h.zauhhrmxx9ac" w:colFirst="0" w:colLast="0"/>
      <w:bookmarkEnd w:id="123"/>
    </w:p>
    <w:p w14:paraId="2A5B700C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7: REGISTRAR USUARIO</w:t>
      </w:r>
    </w:p>
    <w:p w14:paraId="10E64126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24" w:name="_heading=h.desvxnvogozt" w:colFirst="0" w:colLast="0"/>
      <w:bookmarkEnd w:id="124"/>
    </w:p>
    <w:p w14:paraId="6C5DF88A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25" w:name="_heading=h.41mghml" w:colFirst="0" w:colLast="0"/>
      <w:bookmarkEnd w:id="125"/>
      <w:r w:rsidRPr="00725FDD">
        <w:rPr>
          <w:sz w:val="24"/>
          <w:szCs w:val="24"/>
          <w:lang w:val="es-MX"/>
        </w:rPr>
        <w:t>INSERT INTO usuario</w:t>
      </w:r>
    </w:p>
    <w:p w14:paraId="6C14A6A3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26" w:name="_heading=h.x96browi0uc6" w:colFirst="0" w:colLast="0"/>
      <w:bookmarkEnd w:id="126"/>
      <w:r w:rsidRPr="00725FDD">
        <w:rPr>
          <w:sz w:val="24"/>
          <w:szCs w:val="24"/>
          <w:lang w:val="es-MX"/>
        </w:rPr>
        <w:t xml:space="preserve"> (CORREO, CONTRASEÑA, </w:t>
      </w:r>
    </w:p>
    <w:p w14:paraId="6F49B99E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27" w:name="_heading=h.v5ohkfqak11c" w:colFirst="0" w:colLast="0"/>
      <w:bookmarkEnd w:id="127"/>
      <w:r w:rsidRPr="00725FDD">
        <w:rPr>
          <w:sz w:val="24"/>
          <w:szCs w:val="24"/>
          <w:lang w:val="es-MX"/>
        </w:rPr>
        <w:t xml:space="preserve">NOMBRE_USUARIO, </w:t>
      </w:r>
    </w:p>
    <w:p w14:paraId="7A62CCB8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28" w:name="_heading=h.xxmbzpkxffx2" w:colFirst="0" w:colLast="0"/>
      <w:bookmarkEnd w:id="128"/>
      <w:r w:rsidRPr="00725FDD">
        <w:rPr>
          <w:sz w:val="24"/>
          <w:szCs w:val="24"/>
          <w:lang w:val="es-MX"/>
        </w:rPr>
        <w:t xml:space="preserve">NOMBRE_PERSONAL, </w:t>
      </w:r>
    </w:p>
    <w:p w14:paraId="3B54A575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29" w:name="_heading=h.kp6tue1susra" w:colFirst="0" w:colLast="0"/>
      <w:bookmarkEnd w:id="129"/>
      <w:r w:rsidRPr="00725FDD">
        <w:rPr>
          <w:sz w:val="24"/>
          <w:szCs w:val="24"/>
          <w:lang w:val="es-MX"/>
        </w:rPr>
        <w:t xml:space="preserve">FECHA_NACIMIENTO, </w:t>
      </w:r>
    </w:p>
    <w:p w14:paraId="395C41A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30" w:name="_heading=h.7cu0jzkl4v18" w:colFirst="0" w:colLast="0"/>
      <w:bookmarkEnd w:id="130"/>
      <w:r w:rsidRPr="00725FDD">
        <w:rPr>
          <w:sz w:val="24"/>
          <w:szCs w:val="24"/>
          <w:lang w:val="es-MX"/>
        </w:rPr>
        <w:t xml:space="preserve">SEXO, </w:t>
      </w:r>
    </w:p>
    <w:p w14:paraId="234FC72A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31" w:name="_heading=h.ehf0gozdehnn" w:colFirst="0" w:colLast="0"/>
      <w:bookmarkEnd w:id="131"/>
      <w:r w:rsidRPr="00725FDD">
        <w:rPr>
          <w:sz w:val="24"/>
          <w:szCs w:val="24"/>
          <w:lang w:val="es-MX"/>
        </w:rPr>
        <w:t xml:space="preserve">IMAGEN, </w:t>
      </w:r>
    </w:p>
    <w:p w14:paraId="469856C5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32" w:name="_heading=h.9ydkdtfe1k07" w:colFirst="0" w:colLast="0"/>
      <w:bookmarkEnd w:id="132"/>
      <w:r w:rsidRPr="00725FDD">
        <w:rPr>
          <w:sz w:val="24"/>
          <w:szCs w:val="24"/>
          <w:lang w:val="es-MX"/>
        </w:rPr>
        <w:t>ROL,</w:t>
      </w:r>
    </w:p>
    <w:p w14:paraId="5D45AC77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33" w:name="_heading=h.ioprr1zhu2d4" w:colFirst="0" w:colLast="0"/>
      <w:bookmarkEnd w:id="133"/>
      <w:r w:rsidRPr="00725FDD">
        <w:rPr>
          <w:sz w:val="24"/>
          <w:szCs w:val="24"/>
          <w:lang w:val="es-MX"/>
        </w:rPr>
        <w:t xml:space="preserve"> </w:t>
      </w:r>
      <w:proofErr w:type="spellStart"/>
      <w:r w:rsidRPr="00725FDD">
        <w:rPr>
          <w:sz w:val="24"/>
          <w:szCs w:val="24"/>
          <w:lang w:val="es-MX"/>
        </w:rPr>
        <w:t>unique_id</w:t>
      </w:r>
      <w:proofErr w:type="spellEnd"/>
      <w:r w:rsidRPr="00725FDD">
        <w:rPr>
          <w:sz w:val="24"/>
          <w:szCs w:val="24"/>
          <w:lang w:val="es-MX"/>
        </w:rPr>
        <w:t>) VALUES ('</w:t>
      </w:r>
      <w:proofErr w:type="spellStart"/>
      <w:r w:rsidRPr="00725FDD">
        <w:rPr>
          <w:sz w:val="24"/>
          <w:szCs w:val="24"/>
          <w:lang w:val="es-MX"/>
        </w:rPr>
        <w:t>valor_email</w:t>
      </w:r>
      <w:proofErr w:type="spellEnd"/>
      <w:r w:rsidRPr="00725FDD">
        <w:rPr>
          <w:sz w:val="24"/>
          <w:szCs w:val="24"/>
          <w:lang w:val="es-MX"/>
        </w:rPr>
        <w:t>', '</w:t>
      </w:r>
      <w:proofErr w:type="spellStart"/>
      <w:r w:rsidRPr="00725FDD">
        <w:rPr>
          <w:sz w:val="24"/>
          <w:szCs w:val="24"/>
          <w:lang w:val="es-MX"/>
        </w:rPr>
        <w:t>valor_</w:t>
      </w:r>
      <w:proofErr w:type="gramStart"/>
      <w:r w:rsidRPr="00725FDD">
        <w:rPr>
          <w:sz w:val="24"/>
          <w:szCs w:val="24"/>
          <w:lang w:val="es-MX"/>
        </w:rPr>
        <w:t>password</w:t>
      </w:r>
      <w:proofErr w:type="spellEnd"/>
      <w:proofErr w:type="gramEnd"/>
      <w:r w:rsidRPr="00725FDD">
        <w:rPr>
          <w:sz w:val="24"/>
          <w:szCs w:val="24"/>
          <w:lang w:val="es-MX"/>
        </w:rPr>
        <w:t>', '</w:t>
      </w:r>
      <w:proofErr w:type="spellStart"/>
      <w:r w:rsidRPr="00725FDD">
        <w:rPr>
          <w:sz w:val="24"/>
          <w:szCs w:val="24"/>
          <w:lang w:val="es-MX"/>
        </w:rPr>
        <w:t>valor_username</w:t>
      </w:r>
      <w:proofErr w:type="spellEnd"/>
      <w:r w:rsidRPr="00725FDD">
        <w:rPr>
          <w:sz w:val="24"/>
          <w:szCs w:val="24"/>
          <w:lang w:val="es-MX"/>
        </w:rPr>
        <w:t>', '</w:t>
      </w:r>
      <w:proofErr w:type="spellStart"/>
      <w:r w:rsidRPr="00725FDD">
        <w:rPr>
          <w:sz w:val="24"/>
          <w:szCs w:val="24"/>
          <w:lang w:val="es-MX"/>
        </w:rPr>
        <w:t>valor_nombre</w:t>
      </w:r>
      <w:proofErr w:type="spellEnd"/>
      <w:r w:rsidRPr="00725FDD">
        <w:rPr>
          <w:sz w:val="24"/>
          <w:szCs w:val="24"/>
          <w:lang w:val="es-MX"/>
        </w:rPr>
        <w:t>', '</w:t>
      </w:r>
      <w:proofErr w:type="spellStart"/>
      <w:r w:rsidRPr="00725FDD">
        <w:rPr>
          <w:sz w:val="24"/>
          <w:szCs w:val="24"/>
          <w:lang w:val="es-MX"/>
        </w:rPr>
        <w:t>valor_fecha_nacimiento</w:t>
      </w:r>
      <w:proofErr w:type="spellEnd"/>
      <w:r w:rsidRPr="00725FDD">
        <w:rPr>
          <w:sz w:val="24"/>
          <w:szCs w:val="24"/>
          <w:lang w:val="es-MX"/>
        </w:rPr>
        <w:t>', '</w:t>
      </w:r>
      <w:proofErr w:type="spellStart"/>
      <w:r w:rsidRPr="00725FDD">
        <w:rPr>
          <w:sz w:val="24"/>
          <w:szCs w:val="24"/>
          <w:lang w:val="es-MX"/>
        </w:rPr>
        <w:t>valor_sexo</w:t>
      </w:r>
      <w:proofErr w:type="spellEnd"/>
      <w:r w:rsidRPr="00725FDD">
        <w:rPr>
          <w:sz w:val="24"/>
          <w:szCs w:val="24"/>
          <w:lang w:val="es-MX"/>
        </w:rPr>
        <w:t>', '</w:t>
      </w:r>
      <w:proofErr w:type="spellStart"/>
      <w:r w:rsidRPr="00725FDD">
        <w:rPr>
          <w:sz w:val="24"/>
          <w:szCs w:val="24"/>
          <w:lang w:val="es-MX"/>
        </w:rPr>
        <w:t>valor_rutaArchivo</w:t>
      </w:r>
      <w:proofErr w:type="spellEnd"/>
      <w:r w:rsidRPr="00725FDD">
        <w:rPr>
          <w:sz w:val="24"/>
          <w:szCs w:val="24"/>
          <w:lang w:val="es-MX"/>
        </w:rPr>
        <w:t xml:space="preserve">', </w:t>
      </w:r>
      <w:proofErr w:type="spellStart"/>
      <w:r w:rsidRPr="00725FDD">
        <w:rPr>
          <w:sz w:val="24"/>
          <w:szCs w:val="24"/>
          <w:lang w:val="es-MX"/>
        </w:rPr>
        <w:t>valor_rol</w:t>
      </w:r>
      <w:proofErr w:type="spellEnd"/>
      <w:r w:rsidRPr="00725FDD">
        <w:rPr>
          <w:sz w:val="24"/>
          <w:szCs w:val="24"/>
          <w:lang w:val="es-MX"/>
        </w:rPr>
        <w:t>, '</w:t>
      </w:r>
      <w:proofErr w:type="spellStart"/>
      <w:r w:rsidRPr="00725FDD">
        <w:rPr>
          <w:sz w:val="24"/>
          <w:szCs w:val="24"/>
          <w:lang w:val="es-MX"/>
        </w:rPr>
        <w:t>valor_ran_id</w:t>
      </w:r>
      <w:proofErr w:type="spellEnd"/>
      <w:r w:rsidRPr="00725FDD">
        <w:rPr>
          <w:sz w:val="24"/>
          <w:szCs w:val="24"/>
          <w:lang w:val="es-MX"/>
        </w:rPr>
        <w:t>');</w:t>
      </w:r>
    </w:p>
    <w:p w14:paraId="54F63675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34" w:name="_heading=h.kt08ssz0bpyk" w:colFirst="0" w:colLast="0"/>
      <w:bookmarkEnd w:id="134"/>
    </w:p>
    <w:p w14:paraId="04940F8F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35" w:name="_heading=h.2ki7apm968hn" w:colFirst="0" w:colLast="0"/>
      <w:bookmarkEnd w:id="135"/>
    </w:p>
    <w:p w14:paraId="3F258763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36" w:name="_heading=h.13566vgdtc8d" w:colFirst="0" w:colLast="0"/>
      <w:bookmarkEnd w:id="136"/>
      <w:r w:rsidRPr="00725FDD">
        <w:rPr>
          <w:sz w:val="24"/>
          <w:szCs w:val="24"/>
          <w:lang w:val="es-MX"/>
        </w:rPr>
        <w:t>Esta consulta INSERT añade una nueva fila a la tabla usuario con valores específicos en cada columna.</w:t>
      </w:r>
    </w:p>
    <w:p w14:paraId="1DC7C1C6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37" w:name="_heading=h.5r0rucxlovko" w:colFirst="0" w:colLast="0"/>
      <w:bookmarkEnd w:id="137"/>
    </w:p>
    <w:p w14:paraId="1361967C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  <w:lang w:val="es-MX"/>
        </w:rPr>
      </w:pPr>
      <w:bookmarkStart w:id="138" w:name="_heading=h.l0kx5b9nn6yk" w:colFirst="0" w:colLast="0"/>
      <w:bookmarkEnd w:id="138"/>
    </w:p>
    <w:p w14:paraId="21D6C673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8: RECUPERAR LISTAS</w:t>
      </w:r>
    </w:p>
    <w:p w14:paraId="4787F47B" w14:textId="77777777" w:rsidR="007666A6" w:rsidRPr="00725FDD" w:rsidRDefault="007666A6">
      <w:pPr>
        <w:ind w:left="0" w:hanging="2"/>
        <w:rPr>
          <w:b/>
          <w:lang w:val="es-MX"/>
        </w:rPr>
      </w:pPr>
    </w:p>
    <w:p w14:paraId="45BAF032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SELECT ID_LISTA,</w:t>
      </w:r>
    </w:p>
    <w:p w14:paraId="2F9D7C04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NOMBRE_LISTA, </w:t>
      </w:r>
    </w:p>
    <w:p w14:paraId="47AB74BA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DESCRIPCION</w:t>
      </w:r>
    </w:p>
    <w:p w14:paraId="17A9E428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FROM lista WHERE ID_USUARIO = </w:t>
      </w:r>
      <w:proofErr w:type="spellStart"/>
      <w:r w:rsidRPr="00725FDD">
        <w:rPr>
          <w:b/>
          <w:lang w:val="es-MX"/>
        </w:rPr>
        <w:t>valor_id</w:t>
      </w:r>
      <w:proofErr w:type="spellEnd"/>
      <w:r w:rsidRPr="00725FDD">
        <w:rPr>
          <w:b/>
          <w:lang w:val="es-MX"/>
        </w:rPr>
        <w:t>;</w:t>
      </w:r>
    </w:p>
    <w:p w14:paraId="6BA28B2D" w14:textId="77777777" w:rsidR="007666A6" w:rsidRPr="00725FDD" w:rsidRDefault="007666A6">
      <w:pPr>
        <w:ind w:left="0" w:hanging="2"/>
        <w:rPr>
          <w:b/>
          <w:lang w:val="es-MX"/>
        </w:rPr>
      </w:pPr>
    </w:p>
    <w:p w14:paraId="55C22379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En esta consulta SELECT, se recuperan las columnas ID_LISTA, NOMBRE_LISTA y DESCRIPCIÓN de la tabla lista donde el campo ID_USUARIO coincide con un valor específico.</w:t>
      </w:r>
    </w:p>
    <w:p w14:paraId="13D7C8FA" w14:textId="77777777" w:rsidR="007666A6" w:rsidRPr="00725FDD" w:rsidRDefault="007666A6">
      <w:pPr>
        <w:ind w:left="0" w:hanging="2"/>
        <w:rPr>
          <w:b/>
          <w:lang w:val="es-MX"/>
        </w:rPr>
      </w:pPr>
    </w:p>
    <w:p w14:paraId="5845E780" w14:textId="77777777" w:rsidR="007666A6" w:rsidRPr="00725FDD" w:rsidRDefault="007666A6">
      <w:pPr>
        <w:ind w:left="0" w:hanging="2"/>
        <w:rPr>
          <w:b/>
          <w:lang w:val="es-MX"/>
        </w:rPr>
      </w:pPr>
    </w:p>
    <w:p w14:paraId="0CCEFAAF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9: RECUPERAR PRODUCTO DE LISTA</w:t>
      </w:r>
    </w:p>
    <w:p w14:paraId="7B73D59A" w14:textId="77777777" w:rsidR="007666A6" w:rsidRPr="00725FDD" w:rsidRDefault="007666A6">
      <w:pPr>
        <w:ind w:left="0" w:hanging="2"/>
        <w:rPr>
          <w:b/>
          <w:lang w:val="es-MX"/>
        </w:rPr>
      </w:pPr>
    </w:p>
    <w:p w14:paraId="25D66078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SELECT </w:t>
      </w:r>
    </w:p>
    <w:p w14:paraId="2C3FA83F" w14:textId="77777777" w:rsidR="007666A6" w:rsidRPr="00725FDD" w:rsidRDefault="00000000">
      <w:pPr>
        <w:ind w:left="0" w:hanging="2"/>
        <w:rPr>
          <w:b/>
          <w:lang w:val="es-MX"/>
        </w:rPr>
      </w:pPr>
      <w:proofErr w:type="spellStart"/>
      <w:r w:rsidRPr="00725FDD">
        <w:rPr>
          <w:b/>
          <w:lang w:val="es-MX"/>
        </w:rPr>
        <w:t>P.ID_Producto</w:t>
      </w:r>
      <w:proofErr w:type="spellEnd"/>
      <w:r w:rsidRPr="00725FDD">
        <w:rPr>
          <w:b/>
          <w:lang w:val="es-MX"/>
        </w:rPr>
        <w:t>,</w:t>
      </w:r>
    </w:p>
    <w:p w14:paraId="21264BC2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</w:t>
      </w:r>
      <w:proofErr w:type="spellStart"/>
      <w:proofErr w:type="gramStart"/>
      <w:r w:rsidRPr="00725FDD">
        <w:rPr>
          <w:b/>
          <w:lang w:val="es-MX"/>
        </w:rPr>
        <w:t>P.Nombre</w:t>
      </w:r>
      <w:proofErr w:type="spellEnd"/>
      <w:proofErr w:type="gramEnd"/>
      <w:r w:rsidRPr="00725FDD">
        <w:rPr>
          <w:b/>
          <w:lang w:val="es-MX"/>
        </w:rPr>
        <w:t xml:space="preserve"> AS NOMBRE,</w:t>
      </w:r>
    </w:p>
    <w:p w14:paraId="55352745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</w:t>
      </w:r>
      <w:proofErr w:type="spellStart"/>
      <w:proofErr w:type="gramStart"/>
      <w:r w:rsidRPr="00725FDD">
        <w:rPr>
          <w:b/>
          <w:lang w:val="es-MX"/>
        </w:rPr>
        <w:t>P.Descripcion</w:t>
      </w:r>
      <w:proofErr w:type="spellEnd"/>
      <w:proofErr w:type="gramEnd"/>
      <w:r w:rsidRPr="00725FDD">
        <w:rPr>
          <w:b/>
          <w:lang w:val="es-MX"/>
        </w:rPr>
        <w:t xml:space="preserve"> AS DESCRIPCION_PRODUCTO,</w:t>
      </w:r>
    </w:p>
    <w:p w14:paraId="73305B14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</w:t>
      </w:r>
      <w:proofErr w:type="spellStart"/>
      <w:proofErr w:type="gramStart"/>
      <w:r w:rsidRPr="00725FDD">
        <w:rPr>
          <w:b/>
          <w:lang w:val="es-MX"/>
        </w:rPr>
        <w:t>P.Precio</w:t>
      </w:r>
      <w:proofErr w:type="spellEnd"/>
      <w:proofErr w:type="gramEnd"/>
      <w:r w:rsidRPr="00725FDD">
        <w:rPr>
          <w:b/>
          <w:lang w:val="es-MX"/>
        </w:rPr>
        <w:t xml:space="preserve"> AS PRECIO_PROD, L.ID_LISTA, L.NOMBRE_LISTA AS NOMBRE_LISTA, </w:t>
      </w:r>
      <w:proofErr w:type="spellStart"/>
      <w:r w:rsidRPr="00725FDD">
        <w:rPr>
          <w:b/>
          <w:lang w:val="es-MX"/>
        </w:rPr>
        <w:t>L.Descripcion</w:t>
      </w:r>
      <w:proofErr w:type="spellEnd"/>
    </w:p>
    <w:p w14:paraId="21230661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lastRenderedPageBreak/>
        <w:t xml:space="preserve"> AS DESCRIPCION FROM Productos P </w:t>
      </w:r>
    </w:p>
    <w:p w14:paraId="57B8714E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JOIN </w:t>
      </w:r>
      <w:proofErr w:type="spellStart"/>
      <w:r w:rsidRPr="00725FDD">
        <w:rPr>
          <w:b/>
          <w:lang w:val="es-MX"/>
        </w:rPr>
        <w:t>lista_foranea</w:t>
      </w:r>
      <w:proofErr w:type="spellEnd"/>
      <w:r w:rsidRPr="00725FDD">
        <w:rPr>
          <w:b/>
          <w:lang w:val="es-MX"/>
        </w:rPr>
        <w:t xml:space="preserve"> LF ON </w:t>
      </w:r>
      <w:proofErr w:type="spellStart"/>
      <w:r w:rsidRPr="00725FDD">
        <w:rPr>
          <w:b/>
          <w:lang w:val="es-MX"/>
        </w:rPr>
        <w:t>P.ID_Producto</w:t>
      </w:r>
      <w:proofErr w:type="spellEnd"/>
      <w:r w:rsidRPr="00725FDD">
        <w:rPr>
          <w:b/>
          <w:lang w:val="es-MX"/>
        </w:rPr>
        <w:t xml:space="preserve"> = </w:t>
      </w:r>
      <w:proofErr w:type="spellStart"/>
      <w:r w:rsidRPr="00725FDD">
        <w:rPr>
          <w:b/>
          <w:lang w:val="es-MX"/>
        </w:rPr>
        <w:t>LF.ID_Producto</w:t>
      </w:r>
      <w:proofErr w:type="spellEnd"/>
      <w:r w:rsidRPr="00725FDD">
        <w:rPr>
          <w:b/>
          <w:lang w:val="es-MX"/>
        </w:rPr>
        <w:t xml:space="preserve"> </w:t>
      </w:r>
    </w:p>
    <w:p w14:paraId="59DFB4C5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JOIN lista L ON LF.ID_LISTA = L.ID_LISTA WHERE L.ID_LISTA = </w:t>
      </w:r>
      <w:proofErr w:type="spellStart"/>
      <w:r w:rsidRPr="00725FDD">
        <w:rPr>
          <w:b/>
          <w:lang w:val="es-MX"/>
        </w:rPr>
        <w:t>valor_id</w:t>
      </w:r>
      <w:proofErr w:type="spellEnd"/>
      <w:r w:rsidRPr="00725FDD">
        <w:rPr>
          <w:b/>
          <w:lang w:val="es-MX"/>
        </w:rPr>
        <w:t>;</w:t>
      </w:r>
    </w:p>
    <w:p w14:paraId="7626D7EF" w14:textId="77777777" w:rsidR="007666A6" w:rsidRPr="00725FDD" w:rsidRDefault="007666A6">
      <w:pPr>
        <w:ind w:left="0" w:hanging="2"/>
        <w:rPr>
          <w:b/>
          <w:lang w:val="es-MX"/>
        </w:rPr>
      </w:pPr>
    </w:p>
    <w:p w14:paraId="4B36DB04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Esta consulta SELECT une tres tablas (Productos, </w:t>
      </w:r>
      <w:proofErr w:type="spellStart"/>
      <w:r w:rsidRPr="00725FDD">
        <w:rPr>
          <w:b/>
          <w:lang w:val="es-MX"/>
        </w:rPr>
        <w:t>lista_foranea</w:t>
      </w:r>
      <w:proofErr w:type="spellEnd"/>
      <w:r w:rsidRPr="00725FDD">
        <w:rPr>
          <w:b/>
          <w:lang w:val="es-MX"/>
        </w:rPr>
        <w:t>, y lista) utilizando JOIN y selecciona varias columnas de esas tablas. Se filtra el resultado por el campo ID_LISTA de la tabla lista.</w:t>
      </w:r>
    </w:p>
    <w:p w14:paraId="127D1793" w14:textId="77777777" w:rsidR="007666A6" w:rsidRPr="00725FDD" w:rsidRDefault="007666A6">
      <w:pPr>
        <w:ind w:left="0" w:hanging="2"/>
        <w:rPr>
          <w:b/>
          <w:lang w:val="es-MX"/>
        </w:rPr>
      </w:pPr>
    </w:p>
    <w:p w14:paraId="63FE2430" w14:textId="77777777" w:rsidR="007666A6" w:rsidRPr="00725FDD" w:rsidRDefault="007666A6">
      <w:pPr>
        <w:ind w:left="0" w:hanging="2"/>
        <w:rPr>
          <w:b/>
          <w:lang w:val="es-MX"/>
        </w:rPr>
      </w:pPr>
    </w:p>
    <w:p w14:paraId="27BF31B6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10: RECUPERAR PRODUCTOS DE UN USUARIO</w:t>
      </w:r>
    </w:p>
    <w:p w14:paraId="6CE2D8A6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SELECT </w:t>
      </w:r>
    </w:p>
    <w:p w14:paraId="559E47B9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ID_PRODUCTO, NOMBRE, DESCRIPCION FROM productos</w:t>
      </w:r>
    </w:p>
    <w:p w14:paraId="343261F2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WHERE ID_USUARIO = </w:t>
      </w:r>
      <w:proofErr w:type="spellStart"/>
      <w:r w:rsidRPr="00725FDD">
        <w:rPr>
          <w:b/>
          <w:lang w:val="es-MX"/>
        </w:rPr>
        <w:t>valor_id</w:t>
      </w:r>
      <w:proofErr w:type="spellEnd"/>
      <w:r w:rsidRPr="00725FDD">
        <w:rPr>
          <w:b/>
          <w:lang w:val="es-MX"/>
        </w:rPr>
        <w:t>;</w:t>
      </w:r>
    </w:p>
    <w:p w14:paraId="0BE43D4F" w14:textId="77777777" w:rsidR="007666A6" w:rsidRPr="00725FDD" w:rsidRDefault="007666A6">
      <w:pPr>
        <w:ind w:left="0" w:hanging="2"/>
        <w:rPr>
          <w:b/>
          <w:lang w:val="es-MX"/>
        </w:rPr>
      </w:pPr>
    </w:p>
    <w:p w14:paraId="4E10C29C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En esta consulta SELECT, se recuperan las columnas ID_PRODUCTO, NOMBRE y DESCRIPCION de la tabla productos donde el campo ID_USUARIO coincide con un valor específico.</w:t>
      </w:r>
    </w:p>
    <w:p w14:paraId="7406BC60" w14:textId="77777777" w:rsidR="007666A6" w:rsidRPr="00725FDD" w:rsidRDefault="007666A6">
      <w:pPr>
        <w:ind w:left="0" w:hanging="2"/>
        <w:rPr>
          <w:b/>
          <w:lang w:val="es-MX"/>
        </w:rPr>
      </w:pPr>
    </w:p>
    <w:p w14:paraId="4175A9AF" w14:textId="77777777" w:rsidR="007666A6" w:rsidRPr="00725FDD" w:rsidRDefault="007666A6">
      <w:pPr>
        <w:ind w:left="0" w:hanging="2"/>
        <w:rPr>
          <w:b/>
          <w:lang w:val="es-MX"/>
        </w:rPr>
      </w:pPr>
    </w:p>
    <w:p w14:paraId="59FB6D53" w14:textId="77777777" w:rsidR="007666A6" w:rsidRPr="00725FDD" w:rsidRDefault="007666A6">
      <w:pPr>
        <w:ind w:left="0" w:hanging="2"/>
        <w:rPr>
          <w:b/>
          <w:lang w:val="es-MX"/>
        </w:rPr>
      </w:pPr>
    </w:p>
    <w:p w14:paraId="1D9DDF53" w14:textId="77777777" w:rsidR="007666A6" w:rsidRPr="00725FDD" w:rsidRDefault="007666A6">
      <w:pPr>
        <w:ind w:left="0" w:hanging="2"/>
        <w:rPr>
          <w:b/>
          <w:lang w:val="es-MX"/>
        </w:rPr>
      </w:pPr>
    </w:p>
    <w:p w14:paraId="4C8D2248" w14:textId="77777777" w:rsidR="007666A6" w:rsidRPr="00725FDD" w:rsidRDefault="007666A6">
      <w:pPr>
        <w:ind w:left="0" w:hanging="2"/>
        <w:rPr>
          <w:b/>
          <w:lang w:val="es-MX"/>
        </w:rPr>
      </w:pPr>
    </w:p>
    <w:p w14:paraId="5D6907A9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Sentencia 11: RECUPERAR INFORMACION </w:t>
      </w:r>
      <w:proofErr w:type="gramStart"/>
      <w:r w:rsidRPr="00725FDD">
        <w:rPr>
          <w:b/>
          <w:lang w:val="es-MX"/>
        </w:rPr>
        <w:t>DE  PRODUCTOS</w:t>
      </w:r>
      <w:proofErr w:type="gramEnd"/>
    </w:p>
    <w:p w14:paraId="2157C0A1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SELECT ID_PRODUCTO, NOMBRE, DESCRIPCION, PRECIO, VALORACION </w:t>
      </w:r>
    </w:p>
    <w:p w14:paraId="3E8598FC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FROM productos;</w:t>
      </w:r>
    </w:p>
    <w:p w14:paraId="264AD3BD" w14:textId="77777777" w:rsidR="007666A6" w:rsidRPr="00725FDD" w:rsidRDefault="007666A6">
      <w:pPr>
        <w:ind w:left="0" w:hanging="2"/>
        <w:rPr>
          <w:b/>
          <w:lang w:val="es-MX"/>
        </w:rPr>
      </w:pPr>
    </w:p>
    <w:p w14:paraId="1FA9CB7C" w14:textId="77777777" w:rsidR="007666A6" w:rsidRPr="00725FDD" w:rsidRDefault="007666A6">
      <w:pPr>
        <w:ind w:left="0" w:hanging="2"/>
        <w:rPr>
          <w:b/>
          <w:lang w:val="es-MX"/>
        </w:rPr>
      </w:pPr>
    </w:p>
    <w:p w14:paraId="4FF01502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Esta consulta SELECT recupera las columnas ID_PRODUCTO, NOMBRE, DESCRIPCION, PRECIO y VALORACION de la tabla productos.</w:t>
      </w:r>
    </w:p>
    <w:p w14:paraId="4862DA13" w14:textId="77777777" w:rsidR="007666A6" w:rsidRPr="00725FDD" w:rsidRDefault="007666A6">
      <w:pPr>
        <w:ind w:left="0" w:hanging="2"/>
        <w:rPr>
          <w:b/>
          <w:lang w:val="es-MX"/>
        </w:rPr>
      </w:pPr>
    </w:p>
    <w:p w14:paraId="1354D768" w14:textId="77777777" w:rsidR="007666A6" w:rsidRPr="00725FDD" w:rsidRDefault="007666A6">
      <w:pPr>
        <w:ind w:left="0" w:hanging="2"/>
        <w:rPr>
          <w:b/>
          <w:lang w:val="es-MX"/>
        </w:rPr>
      </w:pPr>
    </w:p>
    <w:p w14:paraId="38D875B7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12: REGISTRO LISTA</w:t>
      </w:r>
    </w:p>
    <w:p w14:paraId="6328CB83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INSERT INTO lista (NOMBRE_LISTA, DESCRIPCION, ESTADO, ID_USUARIO) VALUES ('</w:t>
      </w:r>
      <w:proofErr w:type="spellStart"/>
      <w:r w:rsidRPr="00725FDD">
        <w:rPr>
          <w:b/>
          <w:lang w:val="es-MX"/>
        </w:rPr>
        <w:t>valor_nombrelista</w:t>
      </w:r>
      <w:proofErr w:type="spellEnd"/>
      <w:r w:rsidRPr="00725FDD">
        <w:rPr>
          <w:b/>
          <w:lang w:val="es-MX"/>
        </w:rPr>
        <w:t>', '</w:t>
      </w:r>
      <w:proofErr w:type="spellStart"/>
      <w:r w:rsidRPr="00725FDD">
        <w:rPr>
          <w:b/>
          <w:lang w:val="es-MX"/>
        </w:rPr>
        <w:t>valor_descripcion</w:t>
      </w:r>
      <w:proofErr w:type="spellEnd"/>
      <w:r w:rsidRPr="00725FDD">
        <w:rPr>
          <w:b/>
          <w:lang w:val="es-MX"/>
        </w:rPr>
        <w:t>', '</w:t>
      </w:r>
      <w:proofErr w:type="spellStart"/>
      <w:r w:rsidRPr="00725FDD">
        <w:rPr>
          <w:b/>
          <w:lang w:val="es-MX"/>
        </w:rPr>
        <w:t>valor_priv</w:t>
      </w:r>
      <w:proofErr w:type="spellEnd"/>
      <w:r w:rsidRPr="00725FDD">
        <w:rPr>
          <w:b/>
          <w:lang w:val="es-MX"/>
        </w:rPr>
        <w:t xml:space="preserve">', </w:t>
      </w:r>
      <w:proofErr w:type="spellStart"/>
      <w:r w:rsidRPr="00725FDD">
        <w:rPr>
          <w:b/>
          <w:lang w:val="es-MX"/>
        </w:rPr>
        <w:t>valor_id</w:t>
      </w:r>
      <w:proofErr w:type="spellEnd"/>
      <w:r w:rsidRPr="00725FDD">
        <w:rPr>
          <w:b/>
          <w:lang w:val="es-MX"/>
        </w:rPr>
        <w:t>);</w:t>
      </w:r>
    </w:p>
    <w:p w14:paraId="2F145F38" w14:textId="77777777" w:rsidR="007666A6" w:rsidRPr="00725FDD" w:rsidRDefault="007666A6">
      <w:pPr>
        <w:ind w:left="0" w:hanging="2"/>
        <w:rPr>
          <w:b/>
          <w:lang w:val="es-MX"/>
        </w:rPr>
      </w:pPr>
    </w:p>
    <w:p w14:paraId="3B95C022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Esta consulta INSERT añade una nueva fila a la tabla lista con valores específicos en cada columna.</w:t>
      </w:r>
    </w:p>
    <w:p w14:paraId="7AF8BB8E" w14:textId="77777777" w:rsidR="007666A6" w:rsidRPr="00725FDD" w:rsidRDefault="007666A6">
      <w:pPr>
        <w:ind w:left="0" w:hanging="2"/>
        <w:rPr>
          <w:b/>
          <w:lang w:val="es-MX"/>
        </w:rPr>
      </w:pPr>
    </w:p>
    <w:p w14:paraId="3340234F" w14:textId="77777777" w:rsidR="007666A6" w:rsidRPr="00725FDD" w:rsidRDefault="007666A6">
      <w:pPr>
        <w:ind w:left="0" w:hanging="2"/>
        <w:rPr>
          <w:b/>
          <w:lang w:val="es-MX"/>
        </w:rPr>
      </w:pPr>
    </w:p>
    <w:p w14:paraId="3E9756C1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13: REGISTRO CATEGORIA</w:t>
      </w:r>
    </w:p>
    <w:p w14:paraId="4EE807C6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INSERT INTO </w:t>
      </w:r>
      <w:proofErr w:type="spellStart"/>
      <w:r w:rsidRPr="00725FDD">
        <w:rPr>
          <w:b/>
          <w:lang w:val="es-MX"/>
        </w:rPr>
        <w:t>categoria</w:t>
      </w:r>
      <w:proofErr w:type="spellEnd"/>
      <w:r w:rsidRPr="00725FDD">
        <w:rPr>
          <w:b/>
          <w:lang w:val="es-MX"/>
        </w:rPr>
        <w:t xml:space="preserve"> (NOMBRE, ID_USUARIO) </w:t>
      </w:r>
    </w:p>
    <w:p w14:paraId="367F12B8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VALUES ('</w:t>
      </w:r>
      <w:proofErr w:type="spellStart"/>
      <w:r w:rsidRPr="00725FDD">
        <w:rPr>
          <w:b/>
          <w:lang w:val="es-MX"/>
        </w:rPr>
        <w:t>valor_nombrecat</w:t>
      </w:r>
      <w:proofErr w:type="spellEnd"/>
      <w:r w:rsidRPr="00725FDD">
        <w:rPr>
          <w:b/>
          <w:lang w:val="es-MX"/>
        </w:rPr>
        <w:t xml:space="preserve">', </w:t>
      </w:r>
      <w:proofErr w:type="spellStart"/>
      <w:r w:rsidRPr="00725FDD">
        <w:rPr>
          <w:b/>
          <w:lang w:val="es-MX"/>
        </w:rPr>
        <w:t>valor_id</w:t>
      </w:r>
      <w:proofErr w:type="spellEnd"/>
      <w:r w:rsidRPr="00725FDD">
        <w:rPr>
          <w:b/>
          <w:lang w:val="es-MX"/>
        </w:rPr>
        <w:t>);</w:t>
      </w:r>
    </w:p>
    <w:p w14:paraId="43FDE3E0" w14:textId="77777777" w:rsidR="007666A6" w:rsidRPr="00725FDD" w:rsidRDefault="007666A6">
      <w:pPr>
        <w:ind w:left="0" w:hanging="2"/>
        <w:rPr>
          <w:b/>
          <w:lang w:val="es-MX"/>
        </w:rPr>
      </w:pPr>
    </w:p>
    <w:p w14:paraId="7E1BE9B4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Esta consulta INSERT agrega una nueva fila a la tabla </w:t>
      </w:r>
      <w:proofErr w:type="spellStart"/>
      <w:r w:rsidRPr="00725FDD">
        <w:rPr>
          <w:b/>
          <w:lang w:val="es-MX"/>
        </w:rPr>
        <w:t>categoria</w:t>
      </w:r>
      <w:proofErr w:type="spellEnd"/>
      <w:r w:rsidRPr="00725FDD">
        <w:rPr>
          <w:b/>
          <w:lang w:val="es-MX"/>
        </w:rPr>
        <w:t xml:space="preserve"> con valores específicos en las columnas NOMBRE e ID_USUARIO.</w:t>
      </w:r>
    </w:p>
    <w:p w14:paraId="0FE19CB9" w14:textId="77777777" w:rsidR="007666A6" w:rsidRPr="00725FDD" w:rsidRDefault="007666A6">
      <w:pPr>
        <w:ind w:left="0" w:hanging="2"/>
        <w:rPr>
          <w:b/>
          <w:lang w:val="es-MX"/>
        </w:rPr>
      </w:pPr>
    </w:p>
    <w:p w14:paraId="5D462246" w14:textId="77777777" w:rsidR="007666A6" w:rsidRPr="00725FDD" w:rsidRDefault="007666A6">
      <w:pPr>
        <w:ind w:left="0" w:hanging="2"/>
        <w:rPr>
          <w:b/>
          <w:lang w:val="es-MX"/>
        </w:rPr>
      </w:pPr>
    </w:p>
    <w:p w14:paraId="669DB2B1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14: REGISTRO DIRECCION</w:t>
      </w:r>
    </w:p>
    <w:p w14:paraId="4ADD1348" w14:textId="77777777" w:rsidR="007666A6" w:rsidRPr="00725FDD" w:rsidRDefault="007666A6">
      <w:pPr>
        <w:ind w:left="0" w:hanging="2"/>
        <w:rPr>
          <w:b/>
          <w:lang w:val="es-MX"/>
        </w:rPr>
      </w:pPr>
    </w:p>
    <w:p w14:paraId="1E3988F9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INSERT INTO </w:t>
      </w:r>
      <w:proofErr w:type="spellStart"/>
      <w:r w:rsidRPr="00725FDD">
        <w:rPr>
          <w:b/>
          <w:lang w:val="es-MX"/>
        </w:rPr>
        <w:t>direccion_usuario</w:t>
      </w:r>
      <w:proofErr w:type="spellEnd"/>
    </w:p>
    <w:p w14:paraId="20488DCD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(DIRECCION, PAIS, CIUDAD, ESTADO, ID_USUARIO) </w:t>
      </w:r>
    </w:p>
    <w:p w14:paraId="1A74C70B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VALUES ('$</w:t>
      </w:r>
      <w:proofErr w:type="spellStart"/>
      <w:r w:rsidRPr="00725FDD">
        <w:rPr>
          <w:b/>
          <w:lang w:val="es-MX"/>
        </w:rPr>
        <w:t>direccion</w:t>
      </w:r>
      <w:proofErr w:type="spellEnd"/>
      <w:r w:rsidRPr="00725FDD">
        <w:rPr>
          <w:b/>
          <w:lang w:val="es-MX"/>
        </w:rPr>
        <w:t>', '$</w:t>
      </w:r>
      <w:proofErr w:type="spellStart"/>
      <w:r w:rsidRPr="00725FDD">
        <w:rPr>
          <w:b/>
          <w:lang w:val="es-MX"/>
        </w:rPr>
        <w:t>pais</w:t>
      </w:r>
      <w:proofErr w:type="spellEnd"/>
      <w:r w:rsidRPr="00725FDD">
        <w:rPr>
          <w:b/>
          <w:lang w:val="es-MX"/>
        </w:rPr>
        <w:t xml:space="preserve">', '$ciudad', '$estado', </w:t>
      </w:r>
      <w:proofErr w:type="spellStart"/>
      <w:r w:rsidRPr="00725FDD">
        <w:rPr>
          <w:b/>
          <w:lang w:val="es-MX"/>
        </w:rPr>
        <w:t>valor_id</w:t>
      </w:r>
      <w:proofErr w:type="spellEnd"/>
      <w:r w:rsidRPr="00725FDD">
        <w:rPr>
          <w:b/>
          <w:lang w:val="es-MX"/>
        </w:rPr>
        <w:t xml:space="preserve">); </w:t>
      </w:r>
    </w:p>
    <w:p w14:paraId="0D04B51C" w14:textId="77777777" w:rsidR="007666A6" w:rsidRPr="00725FDD" w:rsidRDefault="007666A6">
      <w:pPr>
        <w:ind w:left="0" w:hanging="2"/>
        <w:rPr>
          <w:b/>
          <w:lang w:val="es-MX"/>
        </w:rPr>
      </w:pPr>
    </w:p>
    <w:p w14:paraId="08A4AAEC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Esta consulta INSERT añade una nueva fila a la tabla </w:t>
      </w:r>
      <w:proofErr w:type="spellStart"/>
      <w:r w:rsidRPr="00725FDD">
        <w:rPr>
          <w:b/>
          <w:lang w:val="es-MX"/>
        </w:rPr>
        <w:t>direccion_usuario</w:t>
      </w:r>
      <w:proofErr w:type="spellEnd"/>
      <w:r w:rsidRPr="00725FDD">
        <w:rPr>
          <w:b/>
          <w:lang w:val="es-MX"/>
        </w:rPr>
        <w:t xml:space="preserve"> con valores específicos en las columnas DIRECCION, PAIS, CIUDAD, ESTADO e ID_USUARIO.</w:t>
      </w:r>
    </w:p>
    <w:p w14:paraId="303DD89B" w14:textId="77777777" w:rsidR="007666A6" w:rsidRPr="00725FDD" w:rsidRDefault="007666A6">
      <w:pPr>
        <w:ind w:left="0" w:hanging="2"/>
        <w:rPr>
          <w:b/>
          <w:lang w:val="es-MX"/>
        </w:rPr>
      </w:pPr>
    </w:p>
    <w:p w14:paraId="4FAB86FA" w14:textId="77777777" w:rsidR="007666A6" w:rsidRPr="00725FDD" w:rsidRDefault="007666A6">
      <w:pPr>
        <w:ind w:left="0" w:hanging="2"/>
        <w:rPr>
          <w:b/>
          <w:lang w:val="es-MX"/>
        </w:rPr>
      </w:pPr>
    </w:p>
    <w:p w14:paraId="02660867" w14:textId="77777777" w:rsidR="007666A6" w:rsidRPr="00725FDD" w:rsidRDefault="007666A6">
      <w:pPr>
        <w:ind w:left="0" w:hanging="2"/>
        <w:rPr>
          <w:b/>
          <w:lang w:val="es-MX"/>
        </w:rPr>
      </w:pPr>
    </w:p>
    <w:p w14:paraId="1F5D1A42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Sentencia 15: REGISTRO PRODUCTO</w:t>
      </w:r>
    </w:p>
    <w:p w14:paraId="51C50A5A" w14:textId="77777777" w:rsidR="007666A6" w:rsidRPr="00725FDD" w:rsidRDefault="007666A6">
      <w:pPr>
        <w:ind w:left="0" w:hanging="2"/>
        <w:rPr>
          <w:b/>
          <w:lang w:val="es-MX"/>
        </w:rPr>
      </w:pPr>
    </w:p>
    <w:p w14:paraId="0F2B0E44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lastRenderedPageBreak/>
        <w:t>INSERT INTO productos</w:t>
      </w:r>
    </w:p>
    <w:p w14:paraId="01CF0BF1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(NOMBRE, DESCRIPCION,</w:t>
      </w:r>
    </w:p>
    <w:p w14:paraId="7F09C9BB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FK_IMAGENES, </w:t>
      </w:r>
    </w:p>
    <w:p w14:paraId="358CF915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VIDEO, FK_CATEGORIA, </w:t>
      </w:r>
    </w:p>
    <w:p w14:paraId="7C3C65A1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PRECIO, CANTIDAD, </w:t>
      </w:r>
    </w:p>
    <w:p w14:paraId="3413CAE0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VALORACION, ESTADO,</w:t>
      </w:r>
    </w:p>
    <w:p w14:paraId="765AB0BD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 CANTIDAD_VENDIDOS, </w:t>
      </w:r>
    </w:p>
    <w:p w14:paraId="103B39CD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FK_COMENTARIOS, </w:t>
      </w:r>
    </w:p>
    <w:p w14:paraId="4B2519C1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 xml:space="preserve">ID_USUARIO) </w:t>
      </w:r>
    </w:p>
    <w:p w14:paraId="6959E85D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VALUES ('$nombre', '$</w:t>
      </w:r>
      <w:proofErr w:type="spellStart"/>
      <w:r w:rsidRPr="00725FDD">
        <w:rPr>
          <w:b/>
          <w:lang w:val="es-MX"/>
        </w:rPr>
        <w:t>descripcion</w:t>
      </w:r>
      <w:proofErr w:type="spellEnd"/>
      <w:r w:rsidRPr="00725FDD">
        <w:rPr>
          <w:b/>
          <w:lang w:val="es-MX"/>
        </w:rPr>
        <w:t>', NULL, '$</w:t>
      </w:r>
      <w:proofErr w:type="spellStart"/>
      <w:r w:rsidRPr="00725FDD">
        <w:rPr>
          <w:b/>
          <w:lang w:val="es-MX"/>
        </w:rPr>
        <w:t>rutaArchivo</w:t>
      </w:r>
      <w:proofErr w:type="spellEnd"/>
      <w:r w:rsidRPr="00725FDD">
        <w:rPr>
          <w:b/>
          <w:lang w:val="es-MX"/>
        </w:rPr>
        <w:t>', '$</w:t>
      </w:r>
      <w:proofErr w:type="spellStart"/>
      <w:r w:rsidRPr="00725FDD">
        <w:rPr>
          <w:b/>
          <w:lang w:val="es-MX"/>
        </w:rPr>
        <w:t>fk_categoria</w:t>
      </w:r>
      <w:proofErr w:type="spellEnd"/>
      <w:r w:rsidRPr="00725FDD">
        <w:rPr>
          <w:b/>
          <w:lang w:val="es-MX"/>
        </w:rPr>
        <w:t>', '$precio', '$cantidad', '$</w:t>
      </w:r>
      <w:proofErr w:type="spellStart"/>
      <w:r w:rsidRPr="00725FDD">
        <w:rPr>
          <w:b/>
          <w:lang w:val="es-MX"/>
        </w:rPr>
        <w:t>valoracion</w:t>
      </w:r>
      <w:proofErr w:type="spellEnd"/>
      <w:r w:rsidRPr="00725FDD">
        <w:rPr>
          <w:b/>
          <w:lang w:val="es-MX"/>
        </w:rPr>
        <w:t>', '$estado', '$</w:t>
      </w:r>
      <w:proofErr w:type="spellStart"/>
      <w:r w:rsidRPr="00725FDD">
        <w:rPr>
          <w:b/>
          <w:lang w:val="es-MX"/>
        </w:rPr>
        <w:t>cantidad_vendidos</w:t>
      </w:r>
      <w:proofErr w:type="spellEnd"/>
      <w:r w:rsidRPr="00725FDD">
        <w:rPr>
          <w:b/>
          <w:lang w:val="es-MX"/>
        </w:rPr>
        <w:t xml:space="preserve">', NULL, </w:t>
      </w:r>
      <w:proofErr w:type="spellStart"/>
      <w:r w:rsidRPr="00725FDD">
        <w:rPr>
          <w:b/>
          <w:lang w:val="es-MX"/>
        </w:rPr>
        <w:t>valor_id</w:t>
      </w:r>
      <w:proofErr w:type="spellEnd"/>
      <w:r w:rsidRPr="00725FDD">
        <w:rPr>
          <w:b/>
          <w:lang w:val="es-MX"/>
        </w:rPr>
        <w:t>);</w:t>
      </w:r>
    </w:p>
    <w:p w14:paraId="39341D2A" w14:textId="77777777" w:rsidR="007666A6" w:rsidRPr="00725FDD" w:rsidRDefault="007666A6">
      <w:pPr>
        <w:ind w:left="0" w:hanging="2"/>
        <w:rPr>
          <w:b/>
          <w:lang w:val="es-MX"/>
        </w:rPr>
      </w:pPr>
    </w:p>
    <w:p w14:paraId="1F4FA4E2" w14:textId="77777777" w:rsidR="007666A6" w:rsidRPr="00725FDD" w:rsidRDefault="00000000">
      <w:pPr>
        <w:ind w:left="0" w:hanging="2"/>
        <w:rPr>
          <w:b/>
          <w:lang w:val="es-MX"/>
        </w:rPr>
      </w:pPr>
      <w:r w:rsidRPr="00725FDD">
        <w:rPr>
          <w:b/>
          <w:lang w:val="es-MX"/>
        </w:rPr>
        <w:t>Esta consulta INSERT añade una nueva fila a la tabla productos con valores específicos en cada columna.</w:t>
      </w:r>
    </w:p>
    <w:p w14:paraId="4D7536A9" w14:textId="77777777" w:rsidR="007666A6" w:rsidRPr="00725FDD" w:rsidRDefault="007666A6">
      <w:pPr>
        <w:ind w:left="0" w:hanging="2"/>
        <w:rPr>
          <w:b/>
          <w:lang w:val="es-MX"/>
        </w:rPr>
      </w:pPr>
    </w:p>
    <w:p w14:paraId="24BED2F4" w14:textId="77777777" w:rsidR="007666A6" w:rsidRPr="00725FDD" w:rsidRDefault="007666A6">
      <w:pPr>
        <w:ind w:left="0" w:hanging="2"/>
        <w:rPr>
          <w:b/>
          <w:lang w:val="es-MX"/>
        </w:rPr>
      </w:pPr>
    </w:p>
    <w:p w14:paraId="47AFA126" w14:textId="77777777" w:rsidR="007666A6" w:rsidRPr="00725FDD" w:rsidRDefault="007666A6">
      <w:pPr>
        <w:ind w:left="0" w:hanging="2"/>
        <w:rPr>
          <w:b/>
          <w:lang w:val="es-MX"/>
        </w:rPr>
      </w:pPr>
    </w:p>
    <w:p w14:paraId="37C605B9" w14:textId="77777777" w:rsidR="007666A6" w:rsidRPr="00725FDD" w:rsidRDefault="007666A6">
      <w:pPr>
        <w:ind w:left="0" w:hanging="2"/>
        <w:rPr>
          <w:b/>
          <w:lang w:val="es-MX"/>
        </w:rPr>
      </w:pPr>
    </w:p>
    <w:p w14:paraId="42D658A8" w14:textId="77777777" w:rsidR="007666A6" w:rsidRPr="00725FDD" w:rsidRDefault="007666A6">
      <w:pPr>
        <w:ind w:left="0" w:hanging="2"/>
        <w:rPr>
          <w:b/>
          <w:lang w:val="es-MX"/>
        </w:rPr>
      </w:pPr>
    </w:p>
    <w:p w14:paraId="341405B1" w14:textId="77777777" w:rsidR="007666A6" w:rsidRPr="00725FDD" w:rsidRDefault="007666A6">
      <w:pPr>
        <w:ind w:left="0" w:hanging="2"/>
        <w:rPr>
          <w:b/>
          <w:lang w:val="es-MX"/>
        </w:rPr>
      </w:pPr>
    </w:p>
    <w:p w14:paraId="7F2B16E9" w14:textId="77777777" w:rsidR="007666A6" w:rsidRPr="00725FDD" w:rsidRDefault="007666A6">
      <w:pPr>
        <w:ind w:left="0" w:hanging="2"/>
        <w:rPr>
          <w:b/>
          <w:lang w:val="es-MX"/>
        </w:rPr>
      </w:pPr>
    </w:p>
    <w:p w14:paraId="331AF104" w14:textId="77777777" w:rsidR="007666A6" w:rsidRPr="00725FDD" w:rsidRDefault="007666A6">
      <w:pPr>
        <w:ind w:left="0" w:hanging="2"/>
        <w:rPr>
          <w:b/>
          <w:lang w:val="es-MX"/>
        </w:rPr>
      </w:pPr>
    </w:p>
    <w:p w14:paraId="2B9CF069" w14:textId="77777777" w:rsidR="007666A6" w:rsidRPr="00725FDD" w:rsidRDefault="007666A6">
      <w:pPr>
        <w:ind w:left="0" w:hanging="2"/>
        <w:rPr>
          <w:b/>
          <w:lang w:val="es-MX"/>
        </w:rPr>
      </w:pPr>
    </w:p>
    <w:p w14:paraId="3EBFAA56" w14:textId="77777777" w:rsidR="007666A6" w:rsidRPr="00725FDD" w:rsidRDefault="007666A6">
      <w:pPr>
        <w:ind w:left="0" w:hanging="2"/>
        <w:rPr>
          <w:b/>
          <w:lang w:val="es-MX"/>
        </w:rPr>
      </w:pPr>
    </w:p>
    <w:p w14:paraId="59F675F0" w14:textId="77777777" w:rsidR="007666A6" w:rsidRPr="00725FDD" w:rsidRDefault="007666A6">
      <w:pPr>
        <w:ind w:left="0" w:hanging="2"/>
        <w:rPr>
          <w:b/>
          <w:lang w:val="es-MX"/>
        </w:rPr>
      </w:pPr>
    </w:p>
    <w:p w14:paraId="5F176A14" w14:textId="77777777" w:rsidR="007666A6" w:rsidRPr="00725FDD" w:rsidRDefault="007666A6">
      <w:pPr>
        <w:ind w:left="0" w:hanging="2"/>
        <w:rPr>
          <w:b/>
          <w:lang w:val="es-MX"/>
        </w:rPr>
      </w:pPr>
    </w:p>
    <w:p w14:paraId="204D5EB4" w14:textId="77777777" w:rsidR="007666A6" w:rsidRPr="00725FDD" w:rsidRDefault="007666A6">
      <w:pPr>
        <w:ind w:left="0" w:hanging="2"/>
        <w:rPr>
          <w:b/>
          <w:lang w:val="es-MX"/>
        </w:rPr>
      </w:pPr>
    </w:p>
    <w:p w14:paraId="5336E646" w14:textId="77777777" w:rsidR="007666A6" w:rsidRPr="00725FDD" w:rsidRDefault="007666A6">
      <w:pPr>
        <w:ind w:left="0" w:hanging="2"/>
        <w:rPr>
          <w:b/>
          <w:lang w:val="es-MX"/>
        </w:rPr>
      </w:pPr>
    </w:p>
    <w:p w14:paraId="7C2CDED2" w14:textId="77777777" w:rsidR="007666A6" w:rsidRPr="00725FDD" w:rsidRDefault="007666A6">
      <w:pPr>
        <w:ind w:left="0" w:hanging="2"/>
        <w:rPr>
          <w:b/>
          <w:lang w:val="es-MX"/>
        </w:rPr>
      </w:pPr>
    </w:p>
    <w:p w14:paraId="606D24DC" w14:textId="77777777" w:rsidR="007666A6" w:rsidRPr="00725FDD" w:rsidRDefault="007666A6">
      <w:pPr>
        <w:ind w:left="0" w:hanging="2"/>
        <w:rPr>
          <w:b/>
          <w:lang w:val="es-MX"/>
        </w:rPr>
      </w:pPr>
    </w:p>
    <w:p w14:paraId="562BEE74" w14:textId="77777777" w:rsidR="007666A6" w:rsidRDefault="00000000">
      <w:pPr>
        <w:pStyle w:val="Ttulo2"/>
        <w:numPr>
          <w:ilvl w:val="1"/>
          <w:numId w:val="1"/>
        </w:numPr>
        <w:ind w:left="1" w:hanging="3"/>
      </w:pPr>
      <w:r>
        <w:lastRenderedPageBreak/>
        <w:t>Error</w:t>
      </w:r>
    </w:p>
    <w:p w14:paraId="6E67AC82" w14:textId="77777777" w:rsidR="007666A6" w:rsidRDefault="00000000">
      <w:pPr>
        <w:pStyle w:val="Ttulo2"/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Errores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detectables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código</w:t>
      </w:r>
      <w:proofErr w:type="spellEnd"/>
    </w:p>
    <w:p w14:paraId="1A51E54D" w14:textId="77777777" w:rsidR="007666A6" w:rsidRDefault="007666A6">
      <w:pPr>
        <w:pStyle w:val="Ttulo2"/>
        <w:ind w:left="0" w:hanging="2"/>
        <w:rPr>
          <w:sz w:val="24"/>
          <w:szCs w:val="24"/>
        </w:rPr>
      </w:pPr>
    </w:p>
    <w:tbl>
      <w:tblPr>
        <w:tblStyle w:val="a9"/>
        <w:tblW w:w="97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86"/>
        <w:gridCol w:w="2472"/>
        <w:gridCol w:w="3832"/>
      </w:tblGrid>
      <w:tr w:rsidR="007666A6" w14:paraId="4BCD4A68" w14:textId="77777777">
        <w:trPr>
          <w:trHeight w:val="235"/>
        </w:trPr>
        <w:tc>
          <w:tcPr>
            <w:tcW w:w="348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66801" w14:textId="77777777" w:rsidR="007666A6" w:rsidRDefault="00000000">
            <w:pPr>
              <w:pStyle w:val="Ttulo2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Nombre del Error</w:t>
            </w:r>
          </w:p>
        </w:tc>
        <w:tc>
          <w:tcPr>
            <w:tcW w:w="2472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0CE93" w14:textId="77777777" w:rsidR="007666A6" w:rsidRDefault="00000000">
            <w:pPr>
              <w:pStyle w:val="Ttulo2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Explicacion</w:t>
            </w:r>
            <w:proofErr w:type="spellEnd"/>
          </w:p>
        </w:tc>
        <w:tc>
          <w:tcPr>
            <w:tcW w:w="3832" w:type="dxa"/>
            <w:tcBorders>
              <w:top w:val="single" w:sz="6" w:space="0" w:color="000000"/>
              <w:left w:val="nil"/>
              <w:bottom w:val="single" w:sz="4" w:space="0" w:color="000000"/>
              <w:right w:val="single" w:sz="6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19992" w14:textId="77777777" w:rsidR="007666A6" w:rsidRDefault="00000000">
            <w:pPr>
              <w:pStyle w:val="Ttulo2"/>
              <w:ind w:left="0" w:hanging="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Comentarios</w:t>
            </w:r>
            <w:proofErr w:type="spellEnd"/>
          </w:p>
        </w:tc>
      </w:tr>
      <w:tr w:rsidR="007666A6" w:rsidRPr="00725FDD" w14:paraId="3ED8A287" w14:textId="77777777">
        <w:trPr>
          <w:trHeight w:val="118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C65DA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Pagina_perdida</w:t>
            </w:r>
            <w:proofErr w:type="spellEnd"/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C2F83" w14:textId="77777777" w:rsidR="007666A6" w:rsidRPr="00725FDD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Login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incorrecto O falta de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sesion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iniciada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7B432" w14:textId="77777777" w:rsidR="007666A6" w:rsidRPr="00725FDD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Error visual, al momento de hacer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login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y no ser satisfactorio, este se redirecciona a una ventana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vacia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con un mensaje “Usuario no encontrado”.</w:t>
            </w:r>
          </w:p>
        </w:tc>
      </w:tr>
      <w:tr w:rsidR="007666A6" w:rsidRPr="00725FDD" w14:paraId="6DEC290E" w14:textId="77777777">
        <w:trPr>
          <w:trHeight w:val="2115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FF002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Sin_resultados_por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precios</w:t>
            </w:r>
            <w:proofErr w:type="spellEnd"/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743D6" w14:textId="77777777" w:rsidR="007666A6" w:rsidRPr="00725FDD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No acepta datos numéricos solo letras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22AAF" w14:textId="77777777" w:rsidR="007666A6" w:rsidRPr="00725FDD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</w:pPr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Error en la parte de búsqueda avanzada, la búsqueda no acepta valores numéricos para buscar por precio ya sea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minimo</w:t>
            </w:r>
            <w:proofErr w:type="spellEnd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 xml:space="preserve"> o </w:t>
            </w:r>
            <w:proofErr w:type="spellStart"/>
            <w:r w:rsidRPr="00725FDD">
              <w:rPr>
                <w:rFonts w:ascii="Times New Roman" w:eastAsia="Times New Roman" w:hAnsi="Times New Roman" w:cs="Times New Roman"/>
                <w:sz w:val="20"/>
                <w:szCs w:val="20"/>
                <w:lang w:val="es-MX"/>
              </w:rPr>
              <w:t>maximo</w:t>
            </w:r>
            <w:proofErr w:type="spellEnd"/>
          </w:p>
        </w:tc>
      </w:tr>
      <w:tr w:rsidR="007666A6" w14:paraId="3342A5FA" w14:textId="77777777">
        <w:trPr>
          <w:trHeight w:val="541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FE1BF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416E7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xxx = application name</w:t>
            </w:r>
          </w:p>
          <w:p w14:paraId="5FDF96CC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ddd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The description of the program,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0C1E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custom program naming should start with Custom.  IE, for AP, it could be ‘Custom AP: Build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payments’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 For PO, it could be ‘Custom PO: Summary GL Reconciliation Report’, etc.</w:t>
            </w:r>
          </w:p>
        </w:tc>
      </w:tr>
      <w:tr w:rsidR="007666A6" w14:paraId="64DC2C4F" w14:textId="77777777">
        <w:trPr>
          <w:trHeight w:val="235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641D0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Short Name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781D0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ddd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description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BB359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Found on Concurrent Programs dialog. Should match Executable and Execution File Name.</w:t>
            </w:r>
          </w:p>
        </w:tc>
      </w:tr>
      <w:tr w:rsidR="007666A6" w14:paraId="00E4237B" w14:textId="77777777">
        <w:trPr>
          <w:trHeight w:val="1642"/>
        </w:trPr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AE69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Description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BD893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xxx = application name</w:t>
            </w:r>
          </w:p>
          <w:p w14:paraId="43103E91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ddd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The description of the program,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D1F3C" w14:textId="77777777" w:rsidR="007666A6" w:rsidRDefault="00000000">
            <w:pPr>
              <w:pStyle w:val="Ttulo2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39" w:name="_heading=h.wagmxanucpcj" w:colFirst="0" w:colLast="0"/>
            <w:bookmarkEnd w:id="139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All custom program naming should start with Custom.  IE, for AP, it could be ‘Custom AP: Build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payments’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  For PO, it could be ‘Custom PO: Summary GL Reconciliation Report’, etc.</w:t>
            </w:r>
          </w:p>
        </w:tc>
      </w:tr>
    </w:tbl>
    <w:p w14:paraId="4B31E1A0" w14:textId="77777777" w:rsidR="007666A6" w:rsidRDefault="00000000">
      <w:pPr>
        <w:pStyle w:val="Ttulo2"/>
        <w:numPr>
          <w:ilvl w:val="1"/>
          <w:numId w:val="1"/>
        </w:numPr>
        <w:ind w:left="1" w:hanging="3"/>
      </w:pPr>
      <w:bookmarkStart w:id="140" w:name="_heading=h.5tsju1hhibej" w:colFirst="0" w:colLast="0"/>
      <w:bookmarkEnd w:id="140"/>
      <w:r>
        <w:t>Validations</w:t>
      </w:r>
    </w:p>
    <w:p w14:paraId="53A99CF4" w14:textId="77777777" w:rsidR="007666A6" w:rsidRDefault="007666A6">
      <w:pPr>
        <w:ind w:left="0" w:hanging="2"/>
      </w:pPr>
    </w:p>
    <w:p w14:paraId="2CF71C2D" w14:textId="77777777" w:rsidR="007666A6" w:rsidRDefault="00000000">
      <w:pPr>
        <w:ind w:left="0" w:hanging="2"/>
      </w:pPr>
      <w:r>
        <w:t>Validation can encompass various checks:</w:t>
      </w:r>
    </w:p>
    <w:p w14:paraId="1F00B487" w14:textId="77777777" w:rsidR="007666A6" w:rsidRDefault="007666A6">
      <w:pPr>
        <w:ind w:left="0" w:hanging="2"/>
      </w:pPr>
    </w:p>
    <w:p w14:paraId="791A7223" w14:textId="77777777" w:rsidR="007666A6" w:rsidRDefault="00000000">
      <w:pPr>
        <w:ind w:left="0" w:hanging="2"/>
      </w:pPr>
      <w:r>
        <w:rPr>
          <w:b/>
        </w:rPr>
        <w:t>Data Type Validation:</w:t>
      </w:r>
      <w:r>
        <w:t xml:space="preserve"> Verifying that the input data is of the expected type (e.g., string, integer, date) before using it in operations or storing it.</w:t>
      </w:r>
    </w:p>
    <w:p w14:paraId="0699936B" w14:textId="77777777" w:rsidR="007666A6" w:rsidRDefault="007666A6">
      <w:pPr>
        <w:ind w:left="0" w:hanging="2"/>
      </w:pPr>
    </w:p>
    <w:p w14:paraId="4CB91629" w14:textId="77777777" w:rsidR="007666A6" w:rsidRDefault="00000000">
      <w:pPr>
        <w:ind w:left="0" w:hanging="2"/>
      </w:pPr>
      <w:r>
        <w:rPr>
          <w:b/>
        </w:rPr>
        <w:t xml:space="preserve">Format Validation: </w:t>
      </w:r>
      <w:r>
        <w:t>Checking if the input data adheres to a specified format (e.g., email addresses, phone numbers, zip codes) using regular expressions or other validation techniques.</w:t>
      </w:r>
    </w:p>
    <w:p w14:paraId="7393F5C3" w14:textId="77777777" w:rsidR="007666A6" w:rsidRDefault="007666A6">
      <w:pPr>
        <w:ind w:left="0" w:hanging="2"/>
      </w:pPr>
    </w:p>
    <w:p w14:paraId="0E483600" w14:textId="77777777" w:rsidR="007666A6" w:rsidRDefault="00000000">
      <w:pPr>
        <w:ind w:left="0" w:hanging="2"/>
      </w:pPr>
      <w:r>
        <w:rPr>
          <w:b/>
        </w:rPr>
        <w:lastRenderedPageBreak/>
        <w:t>Range Validation:</w:t>
      </w:r>
      <w:r>
        <w:t xml:space="preserve"> Ensuring that numerical input falls within an acceptable range (e.g., ensuring a user's age is between 18 and 100).</w:t>
      </w:r>
    </w:p>
    <w:p w14:paraId="034C50BB" w14:textId="77777777" w:rsidR="007666A6" w:rsidRDefault="007666A6">
      <w:pPr>
        <w:ind w:left="0" w:hanging="2"/>
      </w:pPr>
    </w:p>
    <w:p w14:paraId="21C1C84A" w14:textId="77777777" w:rsidR="007666A6" w:rsidRDefault="00000000">
      <w:pPr>
        <w:ind w:left="0" w:hanging="2"/>
      </w:pPr>
      <w:r>
        <w:rPr>
          <w:b/>
        </w:rPr>
        <w:t>Presence Validation:</w:t>
      </w:r>
      <w:r>
        <w:t xml:space="preserve"> Verifying that required fields or inputs are not empty or null.</w:t>
      </w:r>
    </w:p>
    <w:p w14:paraId="222D74C3" w14:textId="77777777" w:rsidR="007666A6" w:rsidRDefault="007666A6">
      <w:pPr>
        <w:ind w:left="0" w:hanging="2"/>
      </w:pPr>
    </w:p>
    <w:p w14:paraId="44E517F5" w14:textId="77777777" w:rsidR="007666A6" w:rsidRDefault="00000000">
      <w:pPr>
        <w:ind w:left="0" w:hanging="2"/>
      </w:pPr>
      <w:r>
        <w:rPr>
          <w:b/>
        </w:rPr>
        <w:t>Consistency Validation:</w:t>
      </w:r>
      <w:r>
        <w:t xml:space="preserve"> Checking that the input data is consistent with other related data (e.g., validating a start date is before an end date).</w:t>
      </w:r>
    </w:p>
    <w:p w14:paraId="23D4F7E9" w14:textId="77777777" w:rsidR="007666A6" w:rsidRDefault="007666A6">
      <w:pPr>
        <w:ind w:left="0" w:hanging="2"/>
      </w:pPr>
    </w:p>
    <w:p w14:paraId="3C375A52" w14:textId="77777777" w:rsidR="007666A6" w:rsidRDefault="00000000">
      <w:pPr>
        <w:ind w:left="0" w:hanging="2"/>
      </w:pPr>
      <w:r>
        <w:rPr>
          <w:b/>
        </w:rPr>
        <w:t>Cross-Field Validation:</w:t>
      </w:r>
      <w:r>
        <w:t xml:space="preserve"> Verifying relationships or constraints between multiple fields (e.g., ensuring the end date is after the start date).</w:t>
      </w:r>
    </w:p>
    <w:p w14:paraId="3290C9DE" w14:textId="77777777" w:rsidR="007666A6" w:rsidRDefault="007666A6">
      <w:pPr>
        <w:ind w:left="0" w:hanging="2"/>
      </w:pPr>
    </w:p>
    <w:p w14:paraId="779D0776" w14:textId="77777777" w:rsidR="007666A6" w:rsidRDefault="00000000">
      <w:pPr>
        <w:ind w:left="0" w:hanging="2"/>
      </w:pPr>
      <w:proofErr w:type="gramStart"/>
      <w:r>
        <w:t>Most commonly used</w:t>
      </w:r>
      <w:proofErr w:type="gramEnd"/>
      <w:r>
        <w:t xml:space="preserve"> validations would be password, username and email validations in order to allow certain characters and demand the usage of a specific format such as “</w:t>
      </w:r>
      <w:proofErr w:type="spellStart"/>
      <w:r>
        <w:t>aStringOfCharacters@provider.domain</w:t>
      </w:r>
      <w:proofErr w:type="spellEnd"/>
      <w:r>
        <w:t>” at least.</w:t>
      </w:r>
    </w:p>
    <w:p w14:paraId="5E343473" w14:textId="77777777" w:rsidR="007666A6" w:rsidRDefault="007666A6">
      <w:pPr>
        <w:ind w:left="0" w:hanging="2"/>
      </w:pPr>
    </w:p>
    <w:p w14:paraId="13CCFFEA" w14:textId="77777777" w:rsidR="007666A6" w:rsidRDefault="00000000">
      <w:pPr>
        <w:ind w:left="0" w:hanging="2"/>
      </w:pPr>
      <w:r>
        <w:t xml:space="preserve">Another typically used validation would be the one required for the password usually allowing the user to only register certain characters, a certain amount either by minimum or maximum </w:t>
      </w:r>
      <w:proofErr w:type="gramStart"/>
      <w:r>
        <w:t>amount</w:t>
      </w:r>
      <w:proofErr w:type="gramEnd"/>
      <w:r>
        <w:t xml:space="preserve"> of characters.</w:t>
      </w:r>
    </w:p>
    <w:p w14:paraId="3A826935" w14:textId="77777777" w:rsidR="007666A6" w:rsidRDefault="007666A6">
      <w:pPr>
        <w:ind w:left="0" w:hanging="2"/>
      </w:pPr>
    </w:p>
    <w:p w14:paraId="380AEEBF" w14:textId="77777777" w:rsidR="007666A6" w:rsidRDefault="00000000">
      <w:pPr>
        <w:ind w:left="0" w:hanging="2"/>
      </w:pPr>
      <w:r>
        <w:t>you can add validations in MySQL to ensure data integrity and enforce certain rules on your data. Here are a few ways to do this:</w:t>
      </w:r>
    </w:p>
    <w:p w14:paraId="1675DCB9" w14:textId="77777777" w:rsidR="007666A6" w:rsidRDefault="007666A6">
      <w:pPr>
        <w:ind w:left="0" w:hanging="2"/>
      </w:pPr>
    </w:p>
    <w:p w14:paraId="42A155B0" w14:textId="77777777" w:rsidR="007666A6" w:rsidRDefault="00000000">
      <w:pPr>
        <w:ind w:left="0" w:hanging="2"/>
        <w:rPr>
          <w:b/>
        </w:rPr>
      </w:pPr>
      <w:r>
        <w:rPr>
          <w:b/>
        </w:rPr>
        <w:t>Using Constraints:</w:t>
      </w:r>
    </w:p>
    <w:p w14:paraId="4261086B" w14:textId="77777777" w:rsidR="007666A6" w:rsidRDefault="007666A6">
      <w:pPr>
        <w:ind w:left="0" w:hanging="2"/>
        <w:rPr>
          <w:b/>
        </w:rPr>
      </w:pPr>
    </w:p>
    <w:p w14:paraId="1F8CD5A7" w14:textId="77777777" w:rsidR="007666A6" w:rsidRDefault="00000000">
      <w:pPr>
        <w:ind w:left="0" w:hanging="2"/>
      </w:pPr>
      <w:r>
        <w:rPr>
          <w:b/>
        </w:rPr>
        <w:t>Primary Key Constraint:</w:t>
      </w:r>
      <w:r>
        <w:t xml:space="preserve"> Ensures uniqueness in a column or a set of columns. Example: CREATE TABLE </w:t>
      </w:r>
      <w:proofErr w:type="spellStart"/>
      <w:r>
        <w:t>table_name</w:t>
      </w:r>
      <w:proofErr w:type="spellEnd"/>
      <w:r>
        <w:t xml:space="preserve"> (id INT PRIMARY KEY, name </w:t>
      </w:r>
      <w:proofErr w:type="gramStart"/>
      <w:r>
        <w:t>VARCHAR(</w:t>
      </w:r>
      <w:proofErr w:type="gramEnd"/>
      <w:r>
        <w:t>50));</w:t>
      </w:r>
    </w:p>
    <w:p w14:paraId="78ED26E8" w14:textId="77777777" w:rsidR="007666A6" w:rsidRDefault="007666A6">
      <w:pPr>
        <w:ind w:left="0" w:hanging="2"/>
      </w:pPr>
    </w:p>
    <w:p w14:paraId="3CFA77CF" w14:textId="77777777" w:rsidR="007666A6" w:rsidRDefault="00000000">
      <w:pPr>
        <w:ind w:left="0" w:hanging="2"/>
      </w:pPr>
      <w:r>
        <w:rPr>
          <w:b/>
        </w:rPr>
        <w:t>Unique Constraint:</w:t>
      </w:r>
      <w:r>
        <w:t xml:space="preserve"> Ensures that all values in a column or a set of columns are unique. Example: CREATE TABLE </w:t>
      </w:r>
      <w:proofErr w:type="spellStart"/>
      <w:r>
        <w:t>table_name</w:t>
      </w:r>
      <w:proofErr w:type="spellEnd"/>
      <w:r>
        <w:t xml:space="preserve"> (email </w:t>
      </w:r>
      <w:proofErr w:type="gramStart"/>
      <w:r>
        <w:t>VARCHAR(</w:t>
      </w:r>
      <w:proofErr w:type="gramEnd"/>
      <w:r>
        <w:t>50) UNIQUE, name VARCHAR(50));</w:t>
      </w:r>
    </w:p>
    <w:p w14:paraId="6FD31ED5" w14:textId="77777777" w:rsidR="007666A6" w:rsidRDefault="007666A6">
      <w:pPr>
        <w:ind w:left="0" w:hanging="2"/>
      </w:pPr>
    </w:p>
    <w:p w14:paraId="1152BB08" w14:textId="77777777" w:rsidR="007666A6" w:rsidRDefault="00000000">
      <w:pPr>
        <w:ind w:left="0" w:hanging="2"/>
      </w:pPr>
      <w:r>
        <w:rPr>
          <w:b/>
        </w:rPr>
        <w:t>Foreign Key Constraint:</w:t>
      </w:r>
      <w:r>
        <w:t xml:space="preserve"> Maintains referential integrity between two tables.</w:t>
      </w:r>
    </w:p>
    <w:p w14:paraId="2DDDD9E1" w14:textId="77777777" w:rsidR="007666A6" w:rsidRDefault="007666A6">
      <w:pPr>
        <w:ind w:left="0" w:hanging="2"/>
      </w:pPr>
    </w:p>
    <w:p w14:paraId="32FC5A84" w14:textId="77777777" w:rsidR="007666A6" w:rsidRDefault="00000000">
      <w:pPr>
        <w:ind w:left="0" w:hanging="2"/>
        <w:rPr>
          <w:b/>
        </w:rPr>
      </w:pPr>
      <w:r>
        <w:rPr>
          <w:b/>
        </w:rPr>
        <w:t>Using Triggers:</w:t>
      </w:r>
    </w:p>
    <w:p w14:paraId="16294243" w14:textId="77777777" w:rsidR="007666A6" w:rsidRDefault="007666A6">
      <w:pPr>
        <w:ind w:left="0" w:hanging="2"/>
        <w:rPr>
          <w:b/>
        </w:rPr>
      </w:pPr>
    </w:p>
    <w:p w14:paraId="47DFC2AE" w14:textId="77777777" w:rsidR="007666A6" w:rsidRDefault="00000000">
      <w:pPr>
        <w:ind w:left="0" w:hanging="2"/>
      </w:pPr>
      <w:r>
        <w:rPr>
          <w:b/>
        </w:rPr>
        <w:t>BEFORE INSERT and BEFORE UPDATE Triggers:</w:t>
      </w:r>
      <w:r>
        <w:t xml:space="preserve"> You can create triggers to execute logic before inserting or updating data. Within these triggers, you can include conditions and validations. </w:t>
      </w:r>
    </w:p>
    <w:p w14:paraId="6E3C6BD8" w14:textId="77777777" w:rsidR="007666A6" w:rsidRDefault="007666A6">
      <w:pPr>
        <w:ind w:left="0" w:hanging="2"/>
      </w:pPr>
    </w:p>
    <w:p w14:paraId="1F02271F" w14:textId="77777777" w:rsidR="007666A6" w:rsidRDefault="00000000">
      <w:pPr>
        <w:ind w:left="0" w:hanging="2"/>
        <w:rPr>
          <w:b/>
        </w:rPr>
      </w:pPr>
      <w:r>
        <w:rPr>
          <w:b/>
        </w:rPr>
        <w:t>Using Stored Procedures and Functions:</w:t>
      </w:r>
    </w:p>
    <w:p w14:paraId="30A3883C" w14:textId="77777777" w:rsidR="007666A6" w:rsidRDefault="00000000">
      <w:pPr>
        <w:ind w:left="0" w:hanging="2"/>
      </w:pPr>
      <w:r>
        <w:t>You can encapsulate validation logic within stored procedures or functions to perform complex validations before inserting or updating data.</w:t>
      </w:r>
    </w:p>
    <w:p w14:paraId="0CAE3393" w14:textId="77777777" w:rsidR="007666A6" w:rsidRDefault="007666A6">
      <w:pPr>
        <w:ind w:left="0" w:hanging="2"/>
      </w:pPr>
    </w:p>
    <w:p w14:paraId="11FD56B6" w14:textId="77777777" w:rsidR="007666A6" w:rsidRDefault="00000000">
      <w:pPr>
        <w:ind w:left="0" w:hanging="2"/>
        <w:rPr>
          <w:b/>
        </w:rPr>
      </w:pPr>
      <w:proofErr w:type="gramStart"/>
      <w:r>
        <w:rPr>
          <w:b/>
        </w:rPr>
        <w:t>Application Level</w:t>
      </w:r>
      <w:proofErr w:type="gramEnd"/>
      <w:r>
        <w:rPr>
          <w:b/>
        </w:rPr>
        <w:t xml:space="preserve"> Validation:</w:t>
      </w:r>
    </w:p>
    <w:p w14:paraId="3EF44275" w14:textId="77777777" w:rsidR="007666A6" w:rsidRDefault="00000000">
      <w:pPr>
        <w:ind w:left="0" w:hanging="2"/>
      </w:pPr>
      <w:r>
        <w:t>While MySQL offers various validation techniques, sometimes more complex or context-specific validations are better suited for implementation within the application logic.</w:t>
      </w:r>
    </w:p>
    <w:p w14:paraId="3BA66124" w14:textId="77777777" w:rsidR="007666A6" w:rsidRDefault="007666A6">
      <w:pPr>
        <w:ind w:left="0" w:hanging="2"/>
      </w:pPr>
    </w:p>
    <w:p w14:paraId="78E9655C" w14:textId="77777777" w:rsidR="007666A6" w:rsidRDefault="007666A6">
      <w:pPr>
        <w:ind w:left="0" w:hanging="2"/>
      </w:pPr>
    </w:p>
    <w:p w14:paraId="2CE27EF9" w14:textId="77777777" w:rsidR="007666A6" w:rsidRDefault="007666A6">
      <w:pPr>
        <w:ind w:left="0" w:hanging="2"/>
      </w:pPr>
    </w:p>
    <w:p w14:paraId="082DD660" w14:textId="77777777" w:rsidR="007666A6" w:rsidRDefault="007666A6">
      <w:pPr>
        <w:ind w:left="0" w:hanging="2"/>
      </w:pPr>
    </w:p>
    <w:p w14:paraId="6185D207" w14:textId="77777777" w:rsidR="007666A6" w:rsidRDefault="00000000">
      <w:pPr>
        <w:pStyle w:val="Ttulo2"/>
        <w:numPr>
          <w:ilvl w:val="1"/>
          <w:numId w:val="1"/>
        </w:numPr>
        <w:ind w:left="1" w:hanging="3"/>
      </w:pPr>
      <w:r>
        <w:lastRenderedPageBreak/>
        <w:t>Obstacles</w:t>
      </w:r>
    </w:p>
    <w:p w14:paraId="65D73660" w14:textId="77777777" w:rsidR="007666A6" w:rsidRDefault="00000000">
      <w:pPr>
        <w:pStyle w:val="Ttulo2"/>
        <w:ind w:left="0" w:hanging="2"/>
        <w:rPr>
          <w:sz w:val="24"/>
          <w:szCs w:val="24"/>
        </w:rPr>
      </w:pPr>
      <w:r>
        <w:rPr>
          <w:sz w:val="24"/>
          <w:szCs w:val="24"/>
        </w:rPr>
        <w:t>Developing a web page with a database can involve various challenges. Here are some common obstacles developers often encounter:</w:t>
      </w:r>
    </w:p>
    <w:p w14:paraId="0C4DE6EE" w14:textId="77777777" w:rsidR="007666A6" w:rsidRDefault="00000000">
      <w:pPr>
        <w:pStyle w:val="Ttulo2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Database Design:</w:t>
      </w:r>
      <w:r>
        <w:rPr>
          <w:sz w:val="24"/>
          <w:szCs w:val="24"/>
        </w:rPr>
        <w:t xml:space="preserve"> Poorly designed databases can lead to inefficiencies in data retrieval, storage, and management. Planning a database structure that fits the application's needs while considering scalability and performance is crucial.</w:t>
      </w:r>
    </w:p>
    <w:p w14:paraId="23A0FB13" w14:textId="77777777" w:rsidR="007666A6" w:rsidRDefault="00000000">
      <w:pPr>
        <w:pStyle w:val="Ttulo2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Data Security:</w:t>
      </w:r>
      <w:r>
        <w:rPr>
          <w:sz w:val="24"/>
          <w:szCs w:val="24"/>
        </w:rPr>
        <w:t xml:space="preserve"> Protecting sensitive user information is paramount. Ensuring that the database is secure from unauthorized access, SQL injection attacks, and other vulnerabilities requires robust security measures.</w:t>
      </w:r>
    </w:p>
    <w:p w14:paraId="71CCCDBC" w14:textId="77777777" w:rsidR="007666A6" w:rsidRDefault="00000000">
      <w:pPr>
        <w:pStyle w:val="Ttulo2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Performance Optimization:</w:t>
      </w:r>
      <w:r>
        <w:rPr>
          <w:sz w:val="24"/>
          <w:szCs w:val="24"/>
        </w:rPr>
        <w:t xml:space="preserve"> Large datasets and complex queries can slow down web pages. Optimizing database queries, indexing frequently used columns, and caching strategies are necessary for better performance.</w:t>
      </w:r>
    </w:p>
    <w:p w14:paraId="58FD8A39" w14:textId="77777777" w:rsidR="007666A6" w:rsidRDefault="00000000">
      <w:pPr>
        <w:pStyle w:val="Ttulo2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Compatibility and Integration:</w:t>
      </w:r>
      <w:r>
        <w:rPr>
          <w:sz w:val="24"/>
          <w:szCs w:val="24"/>
        </w:rPr>
        <w:t xml:space="preserve"> Ensuring compatibility between different components of the web page (front-end, back-end, database) and integrating them seamlessly can be challenging, especially when dealing with various technologies and frameworks.</w:t>
      </w:r>
    </w:p>
    <w:p w14:paraId="11ACA053" w14:textId="77777777" w:rsidR="007666A6" w:rsidRDefault="00000000">
      <w:pPr>
        <w:pStyle w:val="Ttulo2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Scalability:</w:t>
      </w:r>
      <w:r>
        <w:rPr>
          <w:sz w:val="24"/>
          <w:szCs w:val="24"/>
        </w:rPr>
        <w:t xml:space="preserve"> As the user base grows, scalability becomes crucial. Designing a database and web page architecture that can handle increased traffic and data volume without sacrificing performance is essential.</w:t>
      </w:r>
    </w:p>
    <w:p w14:paraId="268F4E0C" w14:textId="77777777" w:rsidR="007666A6" w:rsidRDefault="00000000">
      <w:pPr>
        <w:pStyle w:val="Ttulo2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Data Integrity:</w:t>
      </w:r>
      <w:r>
        <w:rPr>
          <w:sz w:val="24"/>
          <w:szCs w:val="24"/>
        </w:rPr>
        <w:t xml:space="preserve"> Maintaining data consistency and integrity, especially in scenarios involving concurrent user interactions or frequent updates, requires careful handling to prevent issues like data corruption or inconsistencies.</w:t>
      </w:r>
    </w:p>
    <w:p w14:paraId="62B1D72F" w14:textId="77777777" w:rsidR="007666A6" w:rsidRDefault="00000000">
      <w:pPr>
        <w:pStyle w:val="Ttulo2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Version Control and Collaboration:</w:t>
      </w:r>
      <w:r>
        <w:rPr>
          <w:sz w:val="24"/>
          <w:szCs w:val="24"/>
        </w:rPr>
        <w:t xml:space="preserve"> When multiple developers work on the same project, managing database schema changes, migrations, and version control while avoiding conflicts can be complex.</w:t>
      </w:r>
    </w:p>
    <w:p w14:paraId="5B990216" w14:textId="77777777" w:rsidR="007666A6" w:rsidRDefault="00000000">
      <w:pPr>
        <w:pStyle w:val="Ttulo2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Testing and Debugging: </w:t>
      </w:r>
      <w:r>
        <w:rPr>
          <w:sz w:val="24"/>
          <w:szCs w:val="24"/>
        </w:rPr>
        <w:t>Ensuring that the web page and database work together seamlessly requires thorough testing. Identifying and fixing bugs, as well as handling exceptions and errors gracefully, is crucial for a smooth user experience.</w:t>
      </w:r>
    </w:p>
    <w:p w14:paraId="17F1E1EF" w14:textId="77777777" w:rsidR="007666A6" w:rsidRDefault="00000000">
      <w:pPr>
        <w:pStyle w:val="Ttulo2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Data Migration and Upgrades</w:t>
      </w:r>
      <w:r>
        <w:rPr>
          <w:sz w:val="24"/>
          <w:szCs w:val="24"/>
        </w:rPr>
        <w:t>: Upgrading the database or migrating data to a new system while minimizing downtime and data loss can be challenging and requires meticulous planning.</w:t>
      </w:r>
    </w:p>
    <w:p w14:paraId="35753C6E" w14:textId="77777777" w:rsidR="007666A6" w:rsidRDefault="00000000">
      <w:pPr>
        <w:pStyle w:val="Ttulo2"/>
        <w:ind w:left="0" w:hanging="2"/>
      </w:pPr>
      <w:bookmarkStart w:id="141" w:name="_heading=h.y8vrvnptupsi" w:colFirst="0" w:colLast="0"/>
      <w:bookmarkEnd w:id="141"/>
      <w:r>
        <w:rPr>
          <w:b/>
          <w:sz w:val="24"/>
          <w:szCs w:val="24"/>
        </w:rPr>
        <w:t>Documentation and Maintenance:</w:t>
      </w:r>
      <w:r>
        <w:rPr>
          <w:sz w:val="24"/>
          <w:szCs w:val="24"/>
        </w:rPr>
        <w:t xml:space="preserve"> Keeping comprehensive documentation of the database structure, schemas, and relationships is essential for future maintenance and updates.</w:t>
      </w:r>
    </w:p>
    <w:p w14:paraId="6D9C210C" w14:textId="77777777" w:rsidR="007666A6" w:rsidRDefault="00000000">
      <w:pPr>
        <w:pStyle w:val="Ttulo2"/>
        <w:ind w:left="1" w:hanging="3"/>
      </w:pPr>
      <w:r>
        <w:t xml:space="preserve"> </w:t>
      </w:r>
    </w:p>
    <w:p w14:paraId="19ACC871" w14:textId="77777777" w:rsidR="007666A6" w:rsidRDefault="007666A6">
      <w:pPr>
        <w:ind w:left="0" w:hanging="2"/>
      </w:pPr>
    </w:p>
    <w:p w14:paraId="14924CED" w14:textId="77777777" w:rsidR="007666A6" w:rsidRDefault="007666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4B9DEA93" w14:textId="77777777" w:rsidR="007666A6" w:rsidRDefault="007666A6">
      <w:pPr>
        <w:ind w:left="0" w:hanging="2"/>
        <w:rPr>
          <w:sz w:val="24"/>
          <w:szCs w:val="24"/>
        </w:rPr>
      </w:pPr>
    </w:p>
    <w:p w14:paraId="043CF860" w14:textId="77777777" w:rsidR="007666A6" w:rsidRDefault="007666A6">
      <w:pPr>
        <w:ind w:left="0" w:hanging="2"/>
      </w:pPr>
    </w:p>
    <w:p w14:paraId="32112EBA" w14:textId="77777777" w:rsidR="007666A6" w:rsidRDefault="007666A6">
      <w:pPr>
        <w:ind w:left="0" w:hanging="2"/>
      </w:pPr>
    </w:p>
    <w:p w14:paraId="583A63B8" w14:textId="77777777" w:rsidR="007666A6" w:rsidRDefault="007666A6">
      <w:pPr>
        <w:ind w:left="0" w:hanging="2"/>
      </w:pPr>
    </w:p>
    <w:p w14:paraId="531074FE" w14:textId="77777777" w:rsidR="007666A6" w:rsidRDefault="007666A6">
      <w:pPr>
        <w:ind w:left="0" w:hanging="2"/>
      </w:pPr>
      <w:bookmarkStart w:id="142" w:name="_heading=h.2grqrue" w:colFirst="0" w:colLast="0"/>
      <w:bookmarkEnd w:id="142"/>
    </w:p>
    <w:p w14:paraId="3965045F" w14:textId="77777777" w:rsidR="007666A6" w:rsidRDefault="00000000">
      <w:pPr>
        <w:pStyle w:val="Ttulo1"/>
        <w:numPr>
          <w:ilvl w:val="0"/>
          <w:numId w:val="1"/>
        </w:numPr>
        <w:ind w:left="2" w:hanging="4"/>
      </w:pPr>
      <w:r>
        <w:t xml:space="preserve">Comments </w:t>
      </w:r>
    </w:p>
    <w:p w14:paraId="73659104" w14:textId="77777777" w:rsidR="007666A6" w:rsidRDefault="007666A6">
      <w:pPr>
        <w:ind w:left="0" w:hanging="2"/>
      </w:pPr>
    </w:p>
    <w:p w14:paraId="1A7944DC" w14:textId="77777777" w:rsidR="007666A6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This comments section applies to all objects changes or creation.  This includes creation scripts, reports, forms, PL/SQL scripts, etc. It is very important to have descriptive comments to describe the purpose of the functions throughout the program.   Each program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contain a main comment section.  Comments should be included to further describe programming steps/sections as needed.  Comments should be used to mark the begin and the end of the changes made to the section of the code within a standard program.  Comments should also include the Fix/issue/defect number reference where applicable.</w:t>
      </w:r>
    </w:p>
    <w:p w14:paraId="39536FE2" w14:textId="77777777" w:rsidR="007666A6" w:rsidRDefault="007666A6">
      <w:pPr>
        <w:ind w:left="0" w:hanging="2"/>
        <w:rPr>
          <w:sz w:val="24"/>
          <w:szCs w:val="24"/>
        </w:rPr>
      </w:pPr>
      <w:bookmarkStart w:id="143" w:name="_heading=h.vx1227" w:colFirst="0" w:colLast="0"/>
      <w:bookmarkEnd w:id="143"/>
    </w:p>
    <w:p w14:paraId="50F80146" w14:textId="77777777" w:rsidR="007666A6" w:rsidRDefault="00000000">
      <w:pPr>
        <w:pStyle w:val="Ttulo3"/>
        <w:numPr>
          <w:ilvl w:val="2"/>
          <w:numId w:val="1"/>
        </w:numPr>
        <w:ind w:left="1" w:hanging="3"/>
      </w:pPr>
      <w:r>
        <w:t>Main Comment section</w:t>
      </w:r>
    </w:p>
    <w:p w14:paraId="5555C1E8" w14:textId="77777777" w:rsidR="007666A6" w:rsidRDefault="007666A6">
      <w:pPr>
        <w:ind w:left="0" w:hanging="2"/>
        <w:rPr>
          <w:sz w:val="24"/>
          <w:szCs w:val="24"/>
        </w:rPr>
      </w:pPr>
    </w:p>
    <w:p w14:paraId="55FCB533" w14:textId="77777777" w:rsidR="007666A6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The main comment section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contain the following information:</w:t>
      </w:r>
    </w:p>
    <w:p w14:paraId="5AC05026" w14:textId="77777777" w:rsidR="007666A6" w:rsidRDefault="007666A6">
      <w:pPr>
        <w:ind w:left="0" w:hanging="2"/>
        <w:rPr>
          <w:sz w:val="24"/>
          <w:szCs w:val="24"/>
        </w:rPr>
      </w:pPr>
    </w:p>
    <w:tbl>
      <w:tblPr>
        <w:tblStyle w:val="aa"/>
        <w:tblW w:w="1029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7758"/>
      </w:tblGrid>
      <w:tr w:rsidR="007666A6" w14:paraId="48434F18" w14:textId="77777777">
        <w:tc>
          <w:tcPr>
            <w:tcW w:w="2538" w:type="dxa"/>
          </w:tcPr>
          <w:p w14:paraId="1ECFADDB" w14:textId="77777777" w:rsidR="007666A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Name</w:t>
            </w:r>
          </w:p>
        </w:tc>
        <w:tc>
          <w:tcPr>
            <w:tcW w:w="7758" w:type="dxa"/>
          </w:tcPr>
          <w:p w14:paraId="204D5B30" w14:textId="77777777" w:rsidR="007666A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actual program name.  </w:t>
            </w:r>
            <w:proofErr w:type="spellStart"/>
            <w:r>
              <w:rPr>
                <w:sz w:val="24"/>
                <w:szCs w:val="24"/>
              </w:rPr>
              <w:t>Ecomerce</w:t>
            </w:r>
            <w:proofErr w:type="spellEnd"/>
          </w:p>
          <w:p w14:paraId="52B015DB" w14:textId="77777777" w:rsidR="007666A6" w:rsidRDefault="007666A6">
            <w:pPr>
              <w:ind w:left="0" w:hanging="2"/>
              <w:rPr>
                <w:sz w:val="24"/>
                <w:szCs w:val="24"/>
              </w:rPr>
            </w:pPr>
          </w:p>
        </w:tc>
      </w:tr>
      <w:tr w:rsidR="007666A6" w:rsidRPr="00725FDD" w14:paraId="71610141" w14:textId="77777777">
        <w:tc>
          <w:tcPr>
            <w:tcW w:w="2538" w:type="dxa"/>
          </w:tcPr>
          <w:p w14:paraId="593E3212" w14:textId="77777777" w:rsidR="007666A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Description/Purpose</w:t>
            </w:r>
          </w:p>
        </w:tc>
        <w:tc>
          <w:tcPr>
            <w:tcW w:w="7758" w:type="dxa"/>
          </w:tcPr>
          <w:p w14:paraId="4213BB06" w14:textId="77777777" w:rsidR="007666A6" w:rsidRPr="00725FDD" w:rsidRDefault="00000000">
            <w:pPr>
              <w:ind w:left="0" w:hanging="2"/>
              <w:rPr>
                <w:sz w:val="24"/>
                <w:szCs w:val="24"/>
                <w:lang w:val="es-MX"/>
              </w:rPr>
            </w:pPr>
            <w:r w:rsidRPr="00725FDD">
              <w:rPr>
                <w:sz w:val="24"/>
                <w:szCs w:val="24"/>
                <w:lang w:val="es-MX"/>
              </w:rPr>
              <w:t xml:space="preserve">Un entorno dedicado a la venta de productos en </w:t>
            </w:r>
            <w:proofErr w:type="spellStart"/>
            <w:r w:rsidRPr="00725FDD">
              <w:rPr>
                <w:sz w:val="24"/>
                <w:szCs w:val="24"/>
                <w:lang w:val="es-MX"/>
              </w:rPr>
              <w:t>linea</w:t>
            </w:r>
            <w:proofErr w:type="spellEnd"/>
            <w:r w:rsidRPr="00725FDD">
              <w:rPr>
                <w:sz w:val="24"/>
                <w:szCs w:val="24"/>
                <w:lang w:val="es-MX"/>
              </w:rPr>
              <w:t xml:space="preserve">, parecido a </w:t>
            </w:r>
            <w:proofErr w:type="spellStart"/>
            <w:r w:rsidRPr="00725FDD">
              <w:rPr>
                <w:sz w:val="24"/>
                <w:szCs w:val="24"/>
                <w:lang w:val="es-MX"/>
              </w:rPr>
              <w:t>amazon</w:t>
            </w:r>
            <w:proofErr w:type="spellEnd"/>
            <w:r w:rsidRPr="00725FDD">
              <w:rPr>
                <w:sz w:val="24"/>
                <w:szCs w:val="24"/>
                <w:lang w:val="es-MX"/>
              </w:rPr>
              <w:t>, mercado libre u otros por el estilo.</w:t>
            </w:r>
          </w:p>
          <w:p w14:paraId="09FAB0E5" w14:textId="77777777" w:rsidR="007666A6" w:rsidRPr="00725FDD" w:rsidRDefault="007666A6">
            <w:pPr>
              <w:ind w:left="0" w:hanging="2"/>
              <w:rPr>
                <w:lang w:val="es-MX"/>
              </w:rPr>
            </w:pPr>
          </w:p>
        </w:tc>
      </w:tr>
      <w:tr w:rsidR="007666A6" w14:paraId="5BE70513" w14:textId="77777777">
        <w:tc>
          <w:tcPr>
            <w:tcW w:w="2538" w:type="dxa"/>
          </w:tcPr>
          <w:p w14:paraId="317A0011" w14:textId="77777777" w:rsidR="007666A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 Number</w:t>
            </w:r>
          </w:p>
        </w:tc>
        <w:tc>
          <w:tcPr>
            <w:tcW w:w="7758" w:type="dxa"/>
          </w:tcPr>
          <w:p w14:paraId="306163EB" w14:textId="77777777" w:rsidR="007666A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the RICEF number or Coding Package number.  This will allow tracking of multiple objects related to a RICEF or a Package.  To allow for a quick search, the reference number should be prefixed by $FL$.  IE, if the reference number is </w:t>
            </w:r>
            <w:proofErr w:type="gramStart"/>
            <w:r>
              <w:rPr>
                <w:sz w:val="24"/>
                <w:szCs w:val="24"/>
              </w:rPr>
              <w:t>12345 ,</w:t>
            </w:r>
            <w:proofErr w:type="gramEnd"/>
            <w:r>
              <w:rPr>
                <w:sz w:val="24"/>
                <w:szCs w:val="24"/>
              </w:rPr>
              <w:t xml:space="preserve"> then it should be coded as $FL$12345.</w:t>
            </w:r>
          </w:p>
          <w:p w14:paraId="2342FCC0" w14:textId="77777777" w:rsidR="007666A6" w:rsidRDefault="007666A6">
            <w:pPr>
              <w:ind w:left="0" w:hanging="2"/>
            </w:pPr>
          </w:p>
        </w:tc>
      </w:tr>
      <w:tr w:rsidR="007666A6" w14:paraId="4D2E324E" w14:textId="77777777">
        <w:tc>
          <w:tcPr>
            <w:tcW w:w="2538" w:type="dxa"/>
          </w:tcPr>
          <w:p w14:paraId="48BA9400" w14:textId="77777777" w:rsidR="007666A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History</w:t>
            </w:r>
          </w:p>
        </w:tc>
        <w:tc>
          <w:tcPr>
            <w:tcW w:w="7758" w:type="dxa"/>
          </w:tcPr>
          <w:p w14:paraId="38CCA5A2" w14:textId="77777777" w:rsidR="007666A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the change history of the </w:t>
            </w:r>
            <w:proofErr w:type="gramStart"/>
            <w:r>
              <w:rPr>
                <w:sz w:val="24"/>
                <w:szCs w:val="24"/>
              </w:rPr>
              <w:t>program,  The</w:t>
            </w:r>
            <w:proofErr w:type="gramEnd"/>
            <w:r>
              <w:rPr>
                <w:sz w:val="24"/>
                <w:szCs w:val="24"/>
              </w:rPr>
              <w:t xml:space="preserve"> change history need to include the following:</w:t>
            </w:r>
          </w:p>
          <w:p w14:paraId="1DFB0554" w14:textId="77777777" w:rsidR="007666A6" w:rsidRDefault="007666A6">
            <w:pPr>
              <w:ind w:left="0" w:hanging="2"/>
              <w:rPr>
                <w:sz w:val="24"/>
                <w:szCs w:val="24"/>
              </w:rPr>
            </w:pPr>
          </w:p>
          <w:p w14:paraId="42083A50" w14:textId="77777777" w:rsidR="007666A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Changes – The date the program was created/</w:t>
            </w:r>
            <w:proofErr w:type="gramStart"/>
            <w:r>
              <w:rPr>
                <w:sz w:val="24"/>
                <w:szCs w:val="24"/>
              </w:rPr>
              <w:t>modified</w:t>
            </w:r>
            <w:proofErr w:type="gramEnd"/>
          </w:p>
          <w:p w14:paraId="50B1DDE3" w14:textId="77777777" w:rsidR="007666A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Changed By – The </w:t>
            </w:r>
            <w:proofErr w:type="gramStart"/>
            <w:r>
              <w:rPr>
                <w:sz w:val="24"/>
                <w:szCs w:val="24"/>
              </w:rPr>
              <w:t>programmer</w:t>
            </w:r>
            <w:proofErr w:type="gramEnd"/>
            <w:r>
              <w:rPr>
                <w:sz w:val="24"/>
                <w:szCs w:val="24"/>
              </w:rPr>
              <w:t xml:space="preserve"> name who changed it.</w:t>
            </w:r>
          </w:p>
          <w:p w14:paraId="529A2A9A" w14:textId="77777777" w:rsidR="007666A6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– The description as to what has changed. </w:t>
            </w:r>
          </w:p>
          <w:p w14:paraId="7F612750" w14:textId="77777777" w:rsidR="007666A6" w:rsidRDefault="007666A6">
            <w:pPr>
              <w:ind w:left="0" w:hanging="2"/>
              <w:rPr>
                <w:sz w:val="24"/>
                <w:szCs w:val="24"/>
              </w:rPr>
            </w:pPr>
          </w:p>
        </w:tc>
      </w:tr>
    </w:tbl>
    <w:p w14:paraId="004CB920" w14:textId="77777777" w:rsidR="007666A6" w:rsidRDefault="007666A6">
      <w:pPr>
        <w:ind w:left="0" w:hanging="2"/>
      </w:pPr>
    </w:p>
    <w:p w14:paraId="1A66AB7D" w14:textId="77777777" w:rsidR="007666A6" w:rsidRDefault="007666A6">
      <w:pPr>
        <w:ind w:left="0" w:hanging="2"/>
      </w:pPr>
    </w:p>
    <w:p w14:paraId="6FCD89FD" w14:textId="77777777" w:rsidR="007666A6" w:rsidRDefault="007666A6">
      <w:pPr>
        <w:ind w:left="0" w:hanging="2"/>
      </w:pPr>
    </w:p>
    <w:p w14:paraId="3B33A43B" w14:textId="77777777" w:rsidR="007666A6" w:rsidRDefault="007666A6">
      <w:pPr>
        <w:ind w:left="0" w:hanging="2"/>
      </w:pPr>
    </w:p>
    <w:p w14:paraId="47303816" w14:textId="77777777" w:rsidR="007666A6" w:rsidRDefault="007666A6">
      <w:pPr>
        <w:ind w:left="0" w:hanging="2"/>
      </w:pPr>
    </w:p>
    <w:p w14:paraId="1FE476DD" w14:textId="77777777" w:rsidR="007666A6" w:rsidRDefault="0000000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AB0D215" w14:textId="77777777" w:rsidR="007666A6" w:rsidRDefault="007666A6">
      <w:pPr>
        <w:ind w:left="0" w:hanging="2"/>
      </w:pPr>
    </w:p>
    <w:p w14:paraId="0C782249" w14:textId="77777777" w:rsidR="007666A6" w:rsidRDefault="00000000">
      <w:pPr>
        <w:ind w:left="0" w:hanging="2"/>
        <w:rPr>
          <w:rFonts w:ascii="Courier" w:eastAsia="Courier" w:hAnsi="Courier" w:cs="Courier"/>
        </w:rPr>
      </w:pPr>
      <w:r>
        <w:t>/</w:t>
      </w:r>
      <w:r>
        <w:rPr>
          <w:rFonts w:ascii="Courier" w:eastAsia="Courier" w:hAnsi="Courier" w:cs="Courier"/>
        </w:rPr>
        <w:t>***********************************************************************************</w:t>
      </w:r>
    </w:p>
    <w:p w14:paraId="77C7F5E6" w14:textId="77777777" w:rsidR="007666A6" w:rsidRDefault="00000000">
      <w:pPr>
        <w:ind w:left="0" w:hanging="2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* Name 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: FLPO_EMP_APPRV_PKG                                                             *</w:t>
      </w:r>
    </w:p>
    <w:p w14:paraId="4D317F46" w14:textId="77777777" w:rsidR="007666A6" w:rsidRDefault="00000000">
      <w:pPr>
        <w:ind w:left="0" w:hanging="2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* Description</w:t>
      </w:r>
      <w:r>
        <w:rPr>
          <w:rFonts w:ascii="Courier" w:eastAsia="Courier" w:hAnsi="Courier" w:cs="Courier"/>
        </w:rPr>
        <w:tab/>
        <w:t>: &lt;Description on what the program does&gt;</w:t>
      </w:r>
    </w:p>
    <w:p w14:paraId="7EEC910B" w14:textId="77777777" w:rsidR="007666A6" w:rsidRDefault="00000000">
      <w:pPr>
        <w:ind w:left="0" w:hanging="2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*</w:t>
      </w:r>
    </w:p>
    <w:p w14:paraId="5485536C" w14:textId="77777777" w:rsidR="007666A6" w:rsidRDefault="00000000">
      <w:pPr>
        <w:ind w:left="0" w:hanging="2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* Reference Number: $FL$XXXXX (where XXXXX can be RICEF number or a Package Number.</w:t>
      </w:r>
    </w:p>
    <w:p w14:paraId="19DE3CF7" w14:textId="77777777" w:rsidR="007666A6" w:rsidRDefault="00000000">
      <w:pPr>
        <w:ind w:left="0" w:hanging="2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*</w:t>
      </w:r>
    </w:p>
    <w:p w14:paraId="7DD58454" w14:textId="77777777" w:rsidR="007666A6" w:rsidRDefault="00000000">
      <w:pPr>
        <w:ind w:left="0" w:hanging="2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* Change History</w:t>
      </w:r>
      <w:r>
        <w:rPr>
          <w:rFonts w:ascii="Courier" w:eastAsia="Courier" w:hAnsi="Courier" w:cs="Courier"/>
        </w:rPr>
        <w:tab/>
        <w:t>:</w:t>
      </w:r>
    </w:p>
    <w:p w14:paraId="034277FD" w14:textId="77777777" w:rsidR="007666A6" w:rsidRDefault="00000000">
      <w:pPr>
        <w:ind w:left="0" w:hanging="2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lastRenderedPageBreak/>
        <w:t>*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Date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Modified/created by</w:t>
      </w:r>
    </w:p>
    <w:p w14:paraId="2801E6EC" w14:textId="77777777" w:rsidR="007666A6" w:rsidRDefault="00000000">
      <w:pPr>
        <w:ind w:left="0" w:hanging="2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*                 -----------------------------------------------------------------</w:t>
      </w:r>
    </w:p>
    <w:p w14:paraId="6C04C68C" w14:textId="77777777" w:rsidR="007666A6" w:rsidRDefault="00000000">
      <w:pPr>
        <w:ind w:left="0" w:hanging="2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*                 &lt;Date of changes&gt; </w:t>
      </w:r>
      <w:r>
        <w:rPr>
          <w:rFonts w:ascii="Courier" w:eastAsia="Courier" w:hAnsi="Courier" w:cs="Courier"/>
        </w:rPr>
        <w:tab/>
        <w:t>&lt;Programmer’s name&gt;</w:t>
      </w:r>
    </w:p>
    <w:p w14:paraId="0E41DF66" w14:textId="77777777" w:rsidR="007666A6" w:rsidRPr="00725FDD" w:rsidRDefault="00000000">
      <w:pPr>
        <w:ind w:left="0" w:hanging="2"/>
        <w:rPr>
          <w:rFonts w:ascii="Courier" w:eastAsia="Courier" w:hAnsi="Courier" w:cs="Courier"/>
          <w:lang w:val="es-MX"/>
        </w:rPr>
      </w:pPr>
      <w:r w:rsidRPr="00725FDD">
        <w:rPr>
          <w:rFonts w:ascii="Courier" w:eastAsia="Courier" w:hAnsi="Courier" w:cs="Courier"/>
          <w:lang w:val="es-MX"/>
        </w:rPr>
        <w:t>*</w:t>
      </w:r>
      <w:r w:rsidRPr="00725FDD">
        <w:rPr>
          <w:rFonts w:ascii="Courier" w:eastAsia="Courier" w:hAnsi="Courier" w:cs="Courier"/>
          <w:lang w:val="es-MX"/>
        </w:rPr>
        <w:tab/>
      </w:r>
      <w:r w:rsidRPr="00725FDD">
        <w:rPr>
          <w:rFonts w:ascii="Courier" w:eastAsia="Courier" w:hAnsi="Courier" w:cs="Courier"/>
          <w:lang w:val="es-MX"/>
        </w:rPr>
        <w:tab/>
      </w:r>
      <w:r w:rsidRPr="00725FDD">
        <w:rPr>
          <w:rFonts w:ascii="Courier" w:eastAsia="Courier" w:hAnsi="Courier" w:cs="Courier"/>
          <w:lang w:val="es-MX"/>
        </w:rPr>
        <w:tab/>
        <w:t xml:space="preserve">&lt;Change </w:t>
      </w:r>
      <w:proofErr w:type="spellStart"/>
      <w:r w:rsidRPr="00725FDD">
        <w:rPr>
          <w:rFonts w:ascii="Courier" w:eastAsia="Courier" w:hAnsi="Courier" w:cs="Courier"/>
          <w:lang w:val="es-MX"/>
        </w:rPr>
        <w:t>description</w:t>
      </w:r>
      <w:proofErr w:type="spellEnd"/>
      <w:r w:rsidRPr="00725FDD">
        <w:rPr>
          <w:rFonts w:ascii="Courier" w:eastAsia="Courier" w:hAnsi="Courier" w:cs="Courier"/>
          <w:lang w:val="es-MX"/>
        </w:rPr>
        <w:t>&gt;</w:t>
      </w:r>
    </w:p>
    <w:p w14:paraId="10240D52" w14:textId="77777777" w:rsidR="007666A6" w:rsidRPr="00725FDD" w:rsidRDefault="00000000">
      <w:pPr>
        <w:ind w:left="0" w:hanging="2"/>
        <w:rPr>
          <w:rFonts w:ascii="Courier" w:eastAsia="Courier" w:hAnsi="Courier" w:cs="Courier"/>
          <w:lang w:val="es-MX"/>
        </w:rPr>
      </w:pPr>
      <w:r w:rsidRPr="00725FDD">
        <w:rPr>
          <w:rFonts w:ascii="Courier" w:eastAsia="Courier" w:hAnsi="Courier" w:cs="Courier"/>
          <w:lang w:val="es-MX"/>
        </w:rPr>
        <w:t>**********************************************************************************/</w:t>
      </w:r>
    </w:p>
    <w:p w14:paraId="521FBE48" w14:textId="77777777" w:rsidR="007666A6" w:rsidRPr="00725FDD" w:rsidRDefault="007666A6">
      <w:pPr>
        <w:ind w:left="0" w:hanging="2"/>
        <w:rPr>
          <w:lang w:val="es-MX"/>
        </w:rPr>
      </w:pPr>
    </w:p>
    <w:p w14:paraId="26D3B28A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color w:val="000000"/>
          <w:sz w:val="24"/>
          <w:szCs w:val="24"/>
          <w:lang w:val="es-MX"/>
        </w:rPr>
      </w:pPr>
      <w:r w:rsidRPr="00725FDD">
        <w:rPr>
          <w:color w:val="000000"/>
          <w:sz w:val="24"/>
          <w:szCs w:val="24"/>
          <w:lang w:val="es-MX"/>
        </w:rPr>
        <w:t xml:space="preserve">Nomenclatura que </w:t>
      </w:r>
      <w:r w:rsidRPr="00725FDD">
        <w:rPr>
          <w:sz w:val="24"/>
          <w:szCs w:val="24"/>
          <w:lang w:val="es-MX"/>
        </w:rPr>
        <w:t>deberá</w:t>
      </w:r>
      <w:r w:rsidRPr="00725FDD">
        <w:rPr>
          <w:color w:val="000000"/>
          <w:sz w:val="24"/>
          <w:szCs w:val="24"/>
          <w:lang w:val="es-MX"/>
        </w:rPr>
        <w:t xml:space="preserve"> contener cada script o .SQL</w:t>
      </w:r>
    </w:p>
    <w:p w14:paraId="22751E91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022270A1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La nomenclatura utilizada en los scripts de SQL puede variar según las preferencias personales o las convenciones de nomenclatura específicas de una organización, pero existen algunas convenciones comunes que son ampliamente aceptadas. Aquí hay algunos ejemplos de nomenclatura común en los scripts de SQL:</w:t>
      </w:r>
    </w:p>
    <w:p w14:paraId="7E477CB1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178798F4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1. </w:t>
      </w:r>
      <w:r w:rsidRPr="00725FDD">
        <w:rPr>
          <w:b/>
          <w:sz w:val="24"/>
          <w:szCs w:val="24"/>
          <w:lang w:val="es-MX"/>
        </w:rPr>
        <w:t>Nombres de Tablas:</w:t>
      </w:r>
      <w:r w:rsidRPr="00725FDD">
        <w:rPr>
          <w:sz w:val="24"/>
          <w:szCs w:val="24"/>
          <w:lang w:val="es-MX"/>
        </w:rPr>
        <w:t xml:space="preserve"> </w:t>
      </w:r>
    </w:p>
    <w:p w14:paraId="48037C6A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Suelen estar en singular.</w:t>
      </w:r>
    </w:p>
    <w:p w14:paraId="48C8DC0E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Se recomienda usar nombres descriptivos, por ejemplo, "</w:t>
      </w:r>
      <w:proofErr w:type="spellStart"/>
      <w:r w:rsidRPr="00725FDD">
        <w:rPr>
          <w:sz w:val="24"/>
          <w:szCs w:val="24"/>
          <w:lang w:val="es-MX"/>
        </w:rPr>
        <w:t>users</w:t>
      </w:r>
      <w:proofErr w:type="spellEnd"/>
      <w:r w:rsidRPr="00725FDD">
        <w:rPr>
          <w:sz w:val="24"/>
          <w:szCs w:val="24"/>
          <w:lang w:val="es-MX"/>
        </w:rPr>
        <w:t>" en lugar de "</w:t>
      </w:r>
      <w:proofErr w:type="spellStart"/>
      <w:r w:rsidRPr="00725FDD">
        <w:rPr>
          <w:sz w:val="24"/>
          <w:szCs w:val="24"/>
          <w:lang w:val="es-MX"/>
        </w:rPr>
        <w:t>tbl_usr</w:t>
      </w:r>
      <w:proofErr w:type="spellEnd"/>
      <w:r w:rsidRPr="00725FDD">
        <w:rPr>
          <w:sz w:val="24"/>
          <w:szCs w:val="24"/>
          <w:lang w:val="es-MX"/>
        </w:rPr>
        <w:t>".</w:t>
      </w:r>
    </w:p>
    <w:p w14:paraId="5CAECDFD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392158FF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b/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2. </w:t>
      </w:r>
      <w:r w:rsidRPr="00725FDD">
        <w:rPr>
          <w:b/>
          <w:sz w:val="24"/>
          <w:szCs w:val="24"/>
          <w:lang w:val="es-MX"/>
        </w:rPr>
        <w:t xml:space="preserve">Nombres de Columnas: </w:t>
      </w:r>
    </w:p>
    <w:p w14:paraId="4F6012AA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También suelen estar en singular.</w:t>
      </w:r>
    </w:p>
    <w:p w14:paraId="33B8F068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Nombres descriptivos que reflejen el contenido de la columna, como "nombre" en lugar de "col1".</w:t>
      </w:r>
    </w:p>
    <w:p w14:paraId="58EB87CB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5EC5518F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b/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3. </w:t>
      </w:r>
      <w:r w:rsidRPr="00725FDD">
        <w:rPr>
          <w:b/>
          <w:sz w:val="24"/>
          <w:szCs w:val="24"/>
          <w:lang w:val="es-MX"/>
        </w:rPr>
        <w:t>Nombres de Esquemas o Bases de Datos:</w:t>
      </w:r>
    </w:p>
    <w:p w14:paraId="52D6BA7B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Usar un prefijo que indique la base de datos o el esquema al que pertenecen las tablas, como "</w:t>
      </w:r>
      <w:proofErr w:type="spellStart"/>
      <w:proofErr w:type="gramStart"/>
      <w:r w:rsidRPr="00725FDD">
        <w:rPr>
          <w:sz w:val="24"/>
          <w:szCs w:val="24"/>
          <w:lang w:val="es-MX"/>
        </w:rPr>
        <w:t>dbo.tabla</w:t>
      </w:r>
      <w:proofErr w:type="spellEnd"/>
      <w:proofErr w:type="gramEnd"/>
      <w:r w:rsidRPr="00725FDD">
        <w:rPr>
          <w:sz w:val="24"/>
          <w:szCs w:val="24"/>
          <w:lang w:val="es-MX"/>
        </w:rPr>
        <w:t>" o "</w:t>
      </w:r>
      <w:proofErr w:type="spellStart"/>
      <w:r w:rsidRPr="00725FDD">
        <w:rPr>
          <w:sz w:val="24"/>
          <w:szCs w:val="24"/>
          <w:lang w:val="es-MX"/>
        </w:rPr>
        <w:t>public.tabla</w:t>
      </w:r>
      <w:proofErr w:type="spellEnd"/>
      <w:r w:rsidRPr="00725FDD">
        <w:rPr>
          <w:sz w:val="24"/>
          <w:szCs w:val="24"/>
          <w:lang w:val="es-MX"/>
        </w:rPr>
        <w:t>".</w:t>
      </w:r>
    </w:p>
    <w:p w14:paraId="12BCF13B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757F112A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b/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4. </w:t>
      </w:r>
      <w:r w:rsidRPr="00725FDD">
        <w:rPr>
          <w:b/>
          <w:sz w:val="24"/>
          <w:szCs w:val="24"/>
          <w:lang w:val="es-MX"/>
        </w:rPr>
        <w:t xml:space="preserve">Palabras clave y Funciones SQL: </w:t>
      </w:r>
    </w:p>
    <w:p w14:paraId="26C262F5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Se suelen escribir en mayúsculas, como "SELECT", "FROM", "WHERE", "MAX", "SUM", etc.</w:t>
      </w:r>
    </w:p>
    <w:p w14:paraId="0A5B1DA9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648D88E6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b/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5. </w:t>
      </w:r>
      <w:r w:rsidRPr="00725FDD">
        <w:rPr>
          <w:b/>
          <w:sz w:val="24"/>
          <w:szCs w:val="24"/>
          <w:lang w:val="es-MX"/>
        </w:rPr>
        <w:t xml:space="preserve">Nombres de Variables o Parámetros: </w:t>
      </w:r>
    </w:p>
    <w:p w14:paraId="24C9DBB6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Suelen usar un formato que indique claramente que son variables o parámetros, como "@</w:t>
      </w:r>
      <w:proofErr w:type="spellStart"/>
      <w:r w:rsidRPr="00725FDD">
        <w:rPr>
          <w:sz w:val="24"/>
          <w:szCs w:val="24"/>
          <w:lang w:val="es-MX"/>
        </w:rPr>
        <w:t>nombre_variable</w:t>
      </w:r>
      <w:proofErr w:type="spellEnd"/>
      <w:r w:rsidRPr="00725FDD">
        <w:rPr>
          <w:sz w:val="24"/>
          <w:szCs w:val="24"/>
          <w:lang w:val="es-MX"/>
        </w:rPr>
        <w:t xml:space="preserve">" o </w:t>
      </w:r>
      <w:proofErr w:type="gramStart"/>
      <w:r w:rsidRPr="00725FDD">
        <w:rPr>
          <w:sz w:val="24"/>
          <w:szCs w:val="24"/>
          <w:lang w:val="es-MX"/>
        </w:rPr>
        <w:t>":</w:t>
      </w:r>
      <w:proofErr w:type="spellStart"/>
      <w:r w:rsidRPr="00725FDD">
        <w:rPr>
          <w:sz w:val="24"/>
          <w:szCs w:val="24"/>
          <w:lang w:val="es-MX"/>
        </w:rPr>
        <w:t>nombre</w:t>
      </w:r>
      <w:proofErr w:type="gramEnd"/>
      <w:r w:rsidRPr="00725FDD">
        <w:rPr>
          <w:sz w:val="24"/>
          <w:szCs w:val="24"/>
          <w:lang w:val="es-MX"/>
        </w:rPr>
        <w:t>_parametro</w:t>
      </w:r>
      <w:proofErr w:type="spellEnd"/>
      <w:r w:rsidRPr="00725FDD">
        <w:rPr>
          <w:sz w:val="24"/>
          <w:szCs w:val="24"/>
          <w:lang w:val="es-MX"/>
        </w:rPr>
        <w:t>".</w:t>
      </w:r>
    </w:p>
    <w:p w14:paraId="6EFEAE21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3B6B201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b/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6. </w:t>
      </w:r>
      <w:r w:rsidRPr="00725FDD">
        <w:rPr>
          <w:b/>
          <w:sz w:val="24"/>
          <w:szCs w:val="24"/>
          <w:lang w:val="es-MX"/>
        </w:rPr>
        <w:t>Alias de Tablas y Columnas:</w:t>
      </w:r>
    </w:p>
    <w:p w14:paraId="17BB3F84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Cuando se utilizan alias, es común utilizar letras minúsculas o abreviaciones, como "t" para una tabla y "c" para una columna.</w:t>
      </w:r>
    </w:p>
    <w:p w14:paraId="05807C08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2D22E08D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b/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7. </w:t>
      </w:r>
      <w:r w:rsidRPr="00725FDD">
        <w:rPr>
          <w:b/>
          <w:sz w:val="24"/>
          <w:szCs w:val="24"/>
          <w:lang w:val="es-MX"/>
        </w:rPr>
        <w:t>Comentarios:</w:t>
      </w:r>
    </w:p>
    <w:p w14:paraId="2E0D4A0E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Se utilizan para documentar el código y suelen comenzar con "--" en SQL. Por ejemplo: "-- Este es un comentario".</w:t>
      </w:r>
    </w:p>
    <w:p w14:paraId="4EDEC3D7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530BF741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b/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8. </w:t>
      </w:r>
      <w:r w:rsidRPr="00725FDD">
        <w:rPr>
          <w:b/>
          <w:sz w:val="24"/>
          <w:szCs w:val="24"/>
          <w:lang w:val="es-MX"/>
        </w:rPr>
        <w:t>Convenciones de Nombres Compuestas:</w:t>
      </w:r>
    </w:p>
    <w:p w14:paraId="0D1964E3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Para nombres compuestos, como "</w:t>
      </w:r>
      <w:proofErr w:type="spellStart"/>
      <w:r w:rsidRPr="00725FDD">
        <w:rPr>
          <w:sz w:val="24"/>
          <w:szCs w:val="24"/>
          <w:lang w:val="es-MX"/>
        </w:rPr>
        <w:t>nombre_completo</w:t>
      </w:r>
      <w:proofErr w:type="spellEnd"/>
      <w:r w:rsidRPr="00725FDD">
        <w:rPr>
          <w:sz w:val="24"/>
          <w:szCs w:val="24"/>
          <w:lang w:val="es-MX"/>
        </w:rPr>
        <w:t>," se pueden usar guiones bajos ("</w:t>
      </w:r>
      <w:proofErr w:type="spellStart"/>
      <w:r w:rsidRPr="00725FDD">
        <w:rPr>
          <w:sz w:val="24"/>
          <w:szCs w:val="24"/>
          <w:lang w:val="es-MX"/>
        </w:rPr>
        <w:t>nombre_completo</w:t>
      </w:r>
      <w:proofErr w:type="spellEnd"/>
      <w:r w:rsidRPr="00725FDD">
        <w:rPr>
          <w:sz w:val="24"/>
          <w:szCs w:val="24"/>
          <w:lang w:val="es-MX"/>
        </w:rPr>
        <w:t xml:space="preserve">") o notación </w:t>
      </w:r>
      <w:proofErr w:type="spellStart"/>
      <w:r w:rsidRPr="00725FDD">
        <w:rPr>
          <w:sz w:val="24"/>
          <w:szCs w:val="24"/>
          <w:lang w:val="es-MX"/>
        </w:rPr>
        <w:t>CamelCase</w:t>
      </w:r>
      <w:proofErr w:type="spellEnd"/>
      <w:r w:rsidRPr="00725FDD">
        <w:rPr>
          <w:sz w:val="24"/>
          <w:szCs w:val="24"/>
          <w:lang w:val="es-MX"/>
        </w:rPr>
        <w:t xml:space="preserve"> ("</w:t>
      </w:r>
      <w:proofErr w:type="spellStart"/>
      <w:r w:rsidRPr="00725FDD">
        <w:rPr>
          <w:sz w:val="24"/>
          <w:szCs w:val="24"/>
          <w:lang w:val="es-MX"/>
        </w:rPr>
        <w:t>nombreCompleto</w:t>
      </w:r>
      <w:proofErr w:type="spellEnd"/>
      <w:r w:rsidRPr="00725FDD">
        <w:rPr>
          <w:sz w:val="24"/>
          <w:szCs w:val="24"/>
          <w:lang w:val="es-MX"/>
        </w:rPr>
        <w:t>").</w:t>
      </w:r>
    </w:p>
    <w:p w14:paraId="22401E00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10CBAF0F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Es importante seguir una convención de nomenclatura consistente en sus scripts de SQL para facilitar la lectura, el mantenimiento y la colaboración con otros desarrolladores. Además, algunas bases de datos, como PostgreSQL y MySQL, tienen reglas específicas para los nombres de objetos, por lo que es importante conocer y seguir las convenciones de nomenclatura de la base de datos que esté utilizando.</w:t>
      </w:r>
    </w:p>
    <w:p w14:paraId="710789BE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493C402C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2776C575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1281DB72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1ACC51E6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2B6EA1D9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4E43CBA3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DATA DICTIONARY</w:t>
      </w:r>
    </w:p>
    <w:p w14:paraId="19E802D6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74C17E51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Basado en el texto proporcionado y la estructura que sugieres en tu consulta anterior, aquí tienes un ejemplo de un diccionario de datos para algunas de las tablas mencionadas en el script SQL:</w:t>
      </w:r>
    </w:p>
    <w:p w14:paraId="3E17DA91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3428D14E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**Diccionario de Datos**</w:t>
      </w:r>
    </w:p>
    <w:p w14:paraId="1CF27501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1C7F6EC6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1. **Tabla: `</w:t>
      </w:r>
      <w:proofErr w:type="spellStart"/>
      <w:r w:rsidRPr="00725FDD">
        <w:rPr>
          <w:sz w:val="24"/>
          <w:szCs w:val="24"/>
          <w:lang w:val="es-MX"/>
        </w:rPr>
        <w:t>categoria</w:t>
      </w:r>
      <w:proofErr w:type="spellEnd"/>
      <w:r w:rsidRPr="00725FDD">
        <w:rPr>
          <w:sz w:val="24"/>
          <w:szCs w:val="24"/>
          <w:lang w:val="es-MX"/>
        </w:rPr>
        <w:t>`**</w:t>
      </w:r>
    </w:p>
    <w:p w14:paraId="5FC95960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**ID_CATEGORIA**: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 la categoría.</w:t>
      </w:r>
    </w:p>
    <w:p w14:paraId="4A76A19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**NOMBRE**: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Nombre de la categoría.</w:t>
      </w:r>
    </w:p>
    <w:p w14:paraId="44224FBC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**ID_USUARIO**: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usuario al que pertenece la categoría.</w:t>
      </w:r>
    </w:p>
    <w:p w14:paraId="7359C160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555C772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2. **Tabla: `</w:t>
      </w:r>
      <w:proofErr w:type="spellStart"/>
      <w:r w:rsidRPr="00725FDD">
        <w:rPr>
          <w:sz w:val="24"/>
          <w:szCs w:val="24"/>
          <w:lang w:val="es-MX"/>
        </w:rPr>
        <w:t>direccion_usuario</w:t>
      </w:r>
      <w:proofErr w:type="spellEnd"/>
      <w:r w:rsidRPr="00725FDD">
        <w:rPr>
          <w:sz w:val="24"/>
          <w:szCs w:val="24"/>
          <w:lang w:val="es-MX"/>
        </w:rPr>
        <w:t>`**</w:t>
      </w:r>
    </w:p>
    <w:p w14:paraId="57544053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**ID_DIRECCION_USUARIO**: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 la dirección de usuario.</w:t>
      </w:r>
    </w:p>
    <w:p w14:paraId="5634A796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**DIRECCION**: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Dirección del usuario.</w:t>
      </w:r>
    </w:p>
    <w:p w14:paraId="3D0E13DD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**PAIS**: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País de la dirección.</w:t>
      </w:r>
    </w:p>
    <w:p w14:paraId="601CCE1D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**CIUDAD**: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Ciudad de la dirección.</w:t>
      </w:r>
    </w:p>
    <w:p w14:paraId="4C1C1DA7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**ESTADO**: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estado de la dirección.</w:t>
      </w:r>
    </w:p>
    <w:p w14:paraId="6DAA77D1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**ID_USUARIO**: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usuario al que pertenece la dirección.</w:t>
      </w:r>
    </w:p>
    <w:p w14:paraId="3FC37933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490D5F23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3. **Tabla: `factura`**</w:t>
      </w:r>
    </w:p>
    <w:p w14:paraId="210791BE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**ID_FACTURA**: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 la factura.</w:t>
      </w:r>
    </w:p>
    <w:p w14:paraId="3A6ED933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**PRECIO_SUBTOTAL**: (</w:t>
      </w:r>
      <w:proofErr w:type="spellStart"/>
      <w:r w:rsidRPr="00725FDD">
        <w:rPr>
          <w:sz w:val="24"/>
          <w:szCs w:val="24"/>
          <w:lang w:val="es-MX"/>
        </w:rPr>
        <w:t>float</w:t>
      </w:r>
      <w:proofErr w:type="spellEnd"/>
      <w:r w:rsidRPr="00725FDD">
        <w:rPr>
          <w:sz w:val="24"/>
          <w:szCs w:val="24"/>
          <w:lang w:val="es-MX"/>
        </w:rPr>
        <w:t>) Subtotal de la factura.</w:t>
      </w:r>
    </w:p>
    <w:p w14:paraId="498F55B0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**PRECIO_TOTAL**: (</w:t>
      </w:r>
      <w:proofErr w:type="spellStart"/>
      <w:r w:rsidRPr="00725FDD">
        <w:rPr>
          <w:sz w:val="24"/>
          <w:szCs w:val="24"/>
          <w:lang w:val="es-MX"/>
        </w:rPr>
        <w:t>float</w:t>
      </w:r>
      <w:proofErr w:type="spellEnd"/>
      <w:r w:rsidRPr="00725FDD">
        <w:rPr>
          <w:sz w:val="24"/>
          <w:szCs w:val="24"/>
          <w:lang w:val="es-MX"/>
        </w:rPr>
        <w:t>) Precio total de la factura.</w:t>
      </w:r>
    </w:p>
    <w:p w14:paraId="1AD72AD0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**FECHA**: (date) Fecha de la factura.</w:t>
      </w:r>
    </w:p>
    <w:p w14:paraId="4B923A4A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**ID_METODO_PAGO**: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método de pago.</w:t>
      </w:r>
    </w:p>
    <w:p w14:paraId="43D302B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**ID_USUARIO**: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usuario al que pertenece la factura.</w:t>
      </w:r>
    </w:p>
    <w:p w14:paraId="111C44E2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**ID_ORDEN_COMPRA**: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 la orden de compra asociada a la factura.</w:t>
      </w:r>
    </w:p>
    <w:p w14:paraId="048B4522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6DE7D136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4. **Tabla: `</w:t>
      </w:r>
      <w:proofErr w:type="spellStart"/>
      <w:r w:rsidRPr="00725FDD">
        <w:rPr>
          <w:sz w:val="24"/>
          <w:szCs w:val="24"/>
          <w:lang w:val="es-MX"/>
        </w:rPr>
        <w:t>imagenes</w:t>
      </w:r>
      <w:proofErr w:type="spellEnd"/>
      <w:r w:rsidRPr="00725FDD">
        <w:rPr>
          <w:sz w:val="24"/>
          <w:szCs w:val="24"/>
          <w:lang w:val="es-MX"/>
        </w:rPr>
        <w:t>`**</w:t>
      </w:r>
    </w:p>
    <w:p w14:paraId="7151F6BB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**ID_IMAGENES**: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 la imagen.</w:t>
      </w:r>
    </w:p>
    <w:p w14:paraId="7073565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**RUTA_IMAGEN**: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Ruta de la imagen.</w:t>
      </w:r>
    </w:p>
    <w:p w14:paraId="13C47C43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73DFC76A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5. **Tabla: `</w:t>
      </w:r>
      <w:proofErr w:type="spellStart"/>
      <w:r w:rsidRPr="00725FDD">
        <w:rPr>
          <w:sz w:val="24"/>
          <w:szCs w:val="24"/>
          <w:lang w:val="es-MX"/>
        </w:rPr>
        <w:t>imagenes_foraneas</w:t>
      </w:r>
      <w:proofErr w:type="spellEnd"/>
      <w:r w:rsidRPr="00725FDD">
        <w:rPr>
          <w:sz w:val="24"/>
          <w:szCs w:val="24"/>
          <w:lang w:val="es-MX"/>
        </w:rPr>
        <w:t>`**</w:t>
      </w:r>
    </w:p>
    <w:p w14:paraId="6AF22CBC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**ID_IMAGEN_FOR**: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 la imagen foránea.</w:t>
      </w:r>
    </w:p>
    <w:p w14:paraId="67AB129E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**ID_PRODUCTO**: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producto al que se refiere la imagen.</w:t>
      </w:r>
    </w:p>
    <w:p w14:paraId="28F62E03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**ID_IMAGEN**: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 la imagen asociada.</w:t>
      </w:r>
    </w:p>
    <w:p w14:paraId="074FF12D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20E3F4C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6. **Tabla: `lista`**</w:t>
      </w:r>
    </w:p>
    <w:p w14:paraId="643287A7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**ID_LISTA**: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 la lista.</w:t>
      </w:r>
    </w:p>
    <w:p w14:paraId="018AFA32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**NOMBRE_LISTA**: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Nombre de la lista.</w:t>
      </w:r>
    </w:p>
    <w:p w14:paraId="4BAD128D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lastRenderedPageBreak/>
        <w:t xml:space="preserve">   - **DESCRIPCION**: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Descripción de la lista.</w:t>
      </w:r>
    </w:p>
    <w:p w14:paraId="49AD8284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**ESTADO**: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Estado de la lista.</w:t>
      </w:r>
    </w:p>
    <w:p w14:paraId="2074D85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**ID_USUARIO**: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usuario propietario de la lista.</w:t>
      </w:r>
    </w:p>
    <w:p w14:paraId="3D9C925E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3AA7F74A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58C6B53D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5A23B974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7. **Tabla: `</w:t>
      </w:r>
      <w:proofErr w:type="spellStart"/>
      <w:r w:rsidRPr="00725FDD">
        <w:rPr>
          <w:sz w:val="24"/>
          <w:szCs w:val="24"/>
          <w:lang w:val="es-MX"/>
        </w:rPr>
        <w:t>lista_foranea</w:t>
      </w:r>
      <w:proofErr w:type="spellEnd"/>
      <w:r w:rsidRPr="00725FDD">
        <w:rPr>
          <w:sz w:val="24"/>
          <w:szCs w:val="24"/>
          <w:lang w:val="es-MX"/>
        </w:rPr>
        <w:t>`**</w:t>
      </w:r>
    </w:p>
    <w:p w14:paraId="278E7E3E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**ID_LISTA_FORANEA**: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 la lista foránea.</w:t>
      </w:r>
    </w:p>
    <w:p w14:paraId="208DE7F8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**ID_LISTA**: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 la lista a la que pertenece el producto.</w:t>
      </w:r>
    </w:p>
    <w:p w14:paraId="7F08C798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**ID_PRODUCTO**: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producto asociado a la lista.</w:t>
      </w:r>
    </w:p>
    <w:p w14:paraId="0EDDFC65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75287100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8. **Tabla: `</w:t>
      </w:r>
      <w:proofErr w:type="spellStart"/>
      <w:r w:rsidRPr="00725FDD">
        <w:rPr>
          <w:sz w:val="24"/>
          <w:szCs w:val="24"/>
          <w:lang w:val="es-MX"/>
        </w:rPr>
        <w:t>metodo_pago</w:t>
      </w:r>
      <w:proofErr w:type="spellEnd"/>
      <w:r w:rsidRPr="00725FDD">
        <w:rPr>
          <w:sz w:val="24"/>
          <w:szCs w:val="24"/>
          <w:lang w:val="es-MX"/>
        </w:rPr>
        <w:t>`**</w:t>
      </w:r>
    </w:p>
    <w:p w14:paraId="2B8403B0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**ID_METODO_PAGO**: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del método de pago.</w:t>
      </w:r>
    </w:p>
    <w:p w14:paraId="028E45FE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**NOMBRE**: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Nombre del método de pago.</w:t>
      </w:r>
    </w:p>
    <w:p w14:paraId="271FC697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091253DF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9. **Tabla: `</w:t>
      </w:r>
      <w:proofErr w:type="spellStart"/>
      <w:r w:rsidRPr="00725FDD">
        <w:rPr>
          <w:sz w:val="24"/>
          <w:szCs w:val="24"/>
          <w:lang w:val="es-MX"/>
        </w:rPr>
        <w:t>orden_compra</w:t>
      </w:r>
      <w:proofErr w:type="spellEnd"/>
      <w:r w:rsidRPr="00725FDD">
        <w:rPr>
          <w:sz w:val="24"/>
          <w:szCs w:val="24"/>
          <w:lang w:val="es-MX"/>
        </w:rPr>
        <w:t>`**</w:t>
      </w:r>
    </w:p>
    <w:p w14:paraId="1F28414B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**ID_ORDEN_COMPRA**: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 la orden de compra.</w:t>
      </w:r>
    </w:p>
    <w:p w14:paraId="665DA552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**SUBTOTAL**: (</w:t>
      </w:r>
      <w:proofErr w:type="spellStart"/>
      <w:r w:rsidRPr="00725FDD">
        <w:rPr>
          <w:sz w:val="24"/>
          <w:szCs w:val="24"/>
          <w:lang w:val="es-MX"/>
        </w:rPr>
        <w:t>float</w:t>
      </w:r>
      <w:proofErr w:type="spellEnd"/>
      <w:r w:rsidRPr="00725FDD">
        <w:rPr>
          <w:sz w:val="24"/>
          <w:szCs w:val="24"/>
          <w:lang w:val="es-MX"/>
        </w:rPr>
        <w:t>) Subtotal de la orden de compra.</w:t>
      </w:r>
    </w:p>
    <w:p w14:paraId="319C3B24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- **TOTAL**: (</w:t>
      </w:r>
      <w:proofErr w:type="spellStart"/>
      <w:r w:rsidRPr="00725FDD">
        <w:rPr>
          <w:sz w:val="24"/>
          <w:szCs w:val="24"/>
          <w:lang w:val="es-MX"/>
        </w:rPr>
        <w:t>float</w:t>
      </w:r>
      <w:proofErr w:type="spellEnd"/>
      <w:r w:rsidRPr="00725FDD">
        <w:rPr>
          <w:sz w:val="24"/>
          <w:szCs w:val="24"/>
          <w:lang w:val="es-MX"/>
        </w:rPr>
        <w:t>) Total de la orden de compra.</w:t>
      </w:r>
    </w:p>
    <w:p w14:paraId="5195B3B0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771B3815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10. **Tabla: `productos`**</w:t>
      </w:r>
    </w:p>
    <w:p w14:paraId="6A4372F7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**ID_PRODUCTO**: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del producto.</w:t>
      </w:r>
    </w:p>
    <w:p w14:paraId="389E58F4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**NOMBRE**: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Nombre del producto.</w:t>
      </w:r>
    </w:p>
    <w:p w14:paraId="2DC75FB5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**DESCRIPCION**: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Descripción del producto.</w:t>
      </w:r>
    </w:p>
    <w:p w14:paraId="54AF7F24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**FK_IMAGENES**: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 la imagen asociada al producto.</w:t>
      </w:r>
    </w:p>
    <w:p w14:paraId="6BAD607E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**VIDEO**: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Enlace al video relacionado con el producto.</w:t>
      </w:r>
    </w:p>
    <w:p w14:paraId="755BA87F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**FK_CATEGORIA**: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 la categoría a la que pertenece el producto.</w:t>
      </w:r>
    </w:p>
    <w:p w14:paraId="585C118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**PRECIO**: (</w:t>
      </w:r>
      <w:proofErr w:type="spellStart"/>
      <w:r w:rsidRPr="00725FDD">
        <w:rPr>
          <w:sz w:val="24"/>
          <w:szCs w:val="24"/>
          <w:lang w:val="es-MX"/>
        </w:rPr>
        <w:t>float</w:t>
      </w:r>
      <w:proofErr w:type="spellEnd"/>
      <w:r w:rsidRPr="00725FDD">
        <w:rPr>
          <w:sz w:val="24"/>
          <w:szCs w:val="24"/>
          <w:lang w:val="es-MX"/>
        </w:rPr>
        <w:t>) Precio del producto.</w:t>
      </w:r>
    </w:p>
    <w:p w14:paraId="5F19A948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**CANTIDAD**: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Cantidad disponible del producto.</w:t>
      </w:r>
    </w:p>
    <w:p w14:paraId="76801A4D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**VALORACION**: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Valoración del producto.</w:t>
      </w:r>
    </w:p>
    <w:p w14:paraId="2B7DF270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**ESTADO**: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Estado del producto.</w:t>
      </w:r>
    </w:p>
    <w:p w14:paraId="19CA6CE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**CANTIDAD_VENDIDOS**: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Cantidad de unidades vendidas del producto.</w:t>
      </w:r>
    </w:p>
    <w:p w14:paraId="05C0DF4B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**FK_COMENTARIOS**: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 los comentarios asociados al producto.</w:t>
      </w:r>
    </w:p>
    <w:p w14:paraId="53430002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**ID_USUARIO**: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usuario que publicó el producto.</w:t>
      </w:r>
    </w:p>
    <w:p w14:paraId="4C643CAB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3C785432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11. **Tabla: `</w:t>
      </w:r>
      <w:proofErr w:type="spellStart"/>
      <w:r w:rsidRPr="00725FDD">
        <w:rPr>
          <w:sz w:val="24"/>
          <w:szCs w:val="24"/>
          <w:lang w:val="es-MX"/>
        </w:rPr>
        <w:t>productos_ordenados</w:t>
      </w:r>
      <w:proofErr w:type="spellEnd"/>
      <w:r w:rsidRPr="00725FDD">
        <w:rPr>
          <w:sz w:val="24"/>
          <w:szCs w:val="24"/>
          <w:lang w:val="es-MX"/>
        </w:rPr>
        <w:t>`**</w:t>
      </w:r>
    </w:p>
    <w:p w14:paraId="6F42E777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**ID_PRODUCTOS_ORDENADOS**: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del registro de productos ordenados.</w:t>
      </w:r>
    </w:p>
    <w:p w14:paraId="74B6B03F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**ID_PRODUCTO**: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producto incluido en la orden.</w:t>
      </w:r>
    </w:p>
    <w:p w14:paraId="1F945002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**ID_ORDEN_COMPRA**: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 la orden de compra a la que pertenece el producto.</w:t>
      </w:r>
    </w:p>
    <w:p w14:paraId="17CE1E97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597853BB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12. **Tabla: `</w:t>
      </w:r>
      <w:proofErr w:type="spellStart"/>
      <w:r w:rsidRPr="00725FDD">
        <w:rPr>
          <w:sz w:val="24"/>
          <w:szCs w:val="24"/>
          <w:lang w:val="es-MX"/>
        </w:rPr>
        <w:t>rol_usuario</w:t>
      </w:r>
      <w:proofErr w:type="spellEnd"/>
      <w:r w:rsidRPr="00725FDD">
        <w:rPr>
          <w:sz w:val="24"/>
          <w:szCs w:val="24"/>
          <w:lang w:val="es-MX"/>
        </w:rPr>
        <w:t>`**</w:t>
      </w:r>
    </w:p>
    <w:p w14:paraId="783114B5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**ID_ROL_USUARIO**: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del rol de usuario.</w:t>
      </w:r>
    </w:p>
    <w:p w14:paraId="0DF4538D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**DESCRIPCION**: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Descripción del rol de usuario.</w:t>
      </w:r>
    </w:p>
    <w:p w14:paraId="7135FBFF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3F11532F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16B0FB22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1E9EFEA7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549C0217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000919C1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782DBC14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0D954999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33353D49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13. **Tabla: `usuario`**</w:t>
      </w:r>
    </w:p>
    <w:p w14:paraId="1C7CF708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**ID_USUARIO**: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del usuario.</w:t>
      </w:r>
    </w:p>
    <w:p w14:paraId="011DBBC3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**CORREO**: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Dirección de correo electrónico del usuario.</w:t>
      </w:r>
    </w:p>
    <w:p w14:paraId="6CB8D0C0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**CONTRASEÑA**: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Contraseña del usuario.</w:t>
      </w:r>
    </w:p>
    <w:p w14:paraId="092D3656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**NOMBRE_USUARIO**: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Nombre de usuario en la plataforma.</w:t>
      </w:r>
    </w:p>
    <w:p w14:paraId="268A4581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**NOMBRE_PERSONAL**: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Nombre completo del usuario.</w:t>
      </w:r>
    </w:p>
    <w:p w14:paraId="21992B8C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**FECHA_NACIMIENTO**: (date) Fecha de nacimiento del usuario.</w:t>
      </w:r>
    </w:p>
    <w:p w14:paraId="0C2870DB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**SEXO**: (</w:t>
      </w:r>
      <w:proofErr w:type="spellStart"/>
      <w:r w:rsidRPr="00725FDD">
        <w:rPr>
          <w:sz w:val="24"/>
          <w:szCs w:val="24"/>
          <w:lang w:val="es-MX"/>
        </w:rPr>
        <w:t>varchar</w:t>
      </w:r>
      <w:proofErr w:type="spellEnd"/>
      <w:r w:rsidRPr="00725FDD">
        <w:rPr>
          <w:sz w:val="24"/>
          <w:szCs w:val="24"/>
          <w:lang w:val="es-MX"/>
        </w:rPr>
        <w:t>) Género o sexo del usuario.</w:t>
      </w:r>
    </w:p>
    <w:p w14:paraId="067E309E" w14:textId="77777777" w:rsidR="007666A6" w:rsidRPr="00725FD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**ROL**: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del rol de usuario.</w:t>
      </w:r>
    </w:p>
    <w:p w14:paraId="321BD393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70906E63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6FE7D0CF" w14:textId="77777777" w:rsidR="007666A6" w:rsidRPr="00725FDD" w:rsidRDefault="00000000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14. **Tabla: `</w:t>
      </w:r>
      <w:proofErr w:type="spellStart"/>
      <w:r w:rsidRPr="00725FDD">
        <w:rPr>
          <w:sz w:val="24"/>
          <w:szCs w:val="24"/>
          <w:lang w:val="es-MX"/>
        </w:rPr>
        <w:t>messages</w:t>
      </w:r>
      <w:proofErr w:type="spellEnd"/>
      <w:r w:rsidRPr="00725FDD">
        <w:rPr>
          <w:sz w:val="24"/>
          <w:szCs w:val="24"/>
          <w:lang w:val="es-MX"/>
        </w:rPr>
        <w:t>`**</w:t>
      </w:r>
    </w:p>
    <w:p w14:paraId="2B42975A" w14:textId="77777777" w:rsidR="007666A6" w:rsidRPr="00725FDD" w:rsidRDefault="00000000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- **</w:t>
      </w:r>
      <w:proofErr w:type="spellStart"/>
      <w:r w:rsidRPr="00725FDD">
        <w:rPr>
          <w:sz w:val="24"/>
          <w:szCs w:val="24"/>
          <w:lang w:val="es-MX"/>
        </w:rPr>
        <w:t>msg_id</w:t>
      </w:r>
      <w:proofErr w:type="spellEnd"/>
      <w:r w:rsidRPr="00725FDD">
        <w:rPr>
          <w:sz w:val="24"/>
          <w:szCs w:val="24"/>
          <w:lang w:val="es-MX"/>
        </w:rPr>
        <w:t>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del mensaje.</w:t>
      </w:r>
    </w:p>
    <w:p w14:paraId="34B51ECE" w14:textId="77777777" w:rsidR="007666A6" w:rsidRPr="00725FDD" w:rsidRDefault="00000000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- **</w:t>
      </w:r>
      <w:proofErr w:type="spellStart"/>
      <w:r w:rsidRPr="00725FDD">
        <w:rPr>
          <w:sz w:val="24"/>
          <w:szCs w:val="24"/>
          <w:lang w:val="es-MX"/>
        </w:rPr>
        <w:t>incomingmessage_id</w:t>
      </w:r>
      <w:proofErr w:type="spellEnd"/>
      <w:r w:rsidRPr="00725FDD">
        <w:rPr>
          <w:sz w:val="24"/>
          <w:szCs w:val="24"/>
          <w:lang w:val="es-MX"/>
        </w:rPr>
        <w:t>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del mensaje enviado.</w:t>
      </w:r>
    </w:p>
    <w:p w14:paraId="236B86C6" w14:textId="77777777" w:rsidR="007666A6" w:rsidRPr="00725FDD" w:rsidRDefault="00000000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- **</w:t>
      </w:r>
      <w:proofErr w:type="spellStart"/>
      <w:r w:rsidRPr="00725FDD">
        <w:rPr>
          <w:sz w:val="24"/>
          <w:szCs w:val="24"/>
          <w:lang w:val="es-MX"/>
        </w:rPr>
        <w:t>outgoingmessage_id</w:t>
      </w:r>
      <w:proofErr w:type="spellEnd"/>
      <w:r w:rsidRPr="00725FDD">
        <w:rPr>
          <w:sz w:val="24"/>
          <w:szCs w:val="24"/>
          <w:lang w:val="es-MX"/>
        </w:rPr>
        <w:t>**: (</w:t>
      </w:r>
      <w:proofErr w:type="spellStart"/>
      <w:r w:rsidRPr="00725FDD">
        <w:rPr>
          <w:sz w:val="24"/>
          <w:szCs w:val="24"/>
          <w:lang w:val="es-MX"/>
        </w:rPr>
        <w:t>int</w:t>
      </w:r>
      <w:proofErr w:type="spellEnd"/>
      <w:r w:rsidRPr="00725FDD">
        <w:rPr>
          <w:sz w:val="24"/>
          <w:szCs w:val="24"/>
          <w:lang w:val="es-MX"/>
        </w:rPr>
        <w:t>) Identificador único del mensaje enviado.</w:t>
      </w:r>
    </w:p>
    <w:p w14:paraId="6F1E2DC6" w14:textId="77777777" w:rsidR="007666A6" w:rsidRPr="00725FDD" w:rsidRDefault="00000000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- **</w:t>
      </w:r>
      <w:proofErr w:type="spellStart"/>
      <w:r w:rsidRPr="00725FDD">
        <w:rPr>
          <w:sz w:val="24"/>
          <w:szCs w:val="24"/>
          <w:lang w:val="es-MX"/>
        </w:rPr>
        <w:t>msg</w:t>
      </w:r>
      <w:proofErr w:type="spellEnd"/>
      <w:r w:rsidRPr="00725FDD">
        <w:rPr>
          <w:sz w:val="24"/>
          <w:szCs w:val="24"/>
          <w:lang w:val="es-MX"/>
        </w:rPr>
        <w:t>**: (</w:t>
      </w:r>
      <w:proofErr w:type="spellStart"/>
      <w:r w:rsidRPr="00725FDD">
        <w:rPr>
          <w:sz w:val="24"/>
          <w:szCs w:val="24"/>
          <w:lang w:val="es-MX"/>
        </w:rPr>
        <w:t>var</w:t>
      </w:r>
      <w:proofErr w:type="spellEnd"/>
      <w:r w:rsidRPr="00725FDD">
        <w:rPr>
          <w:sz w:val="24"/>
          <w:szCs w:val="24"/>
          <w:lang w:val="es-MX"/>
        </w:rPr>
        <w:t xml:space="preserve">) cuerpo </w:t>
      </w:r>
      <w:proofErr w:type="spellStart"/>
      <w:r w:rsidRPr="00725FDD">
        <w:rPr>
          <w:sz w:val="24"/>
          <w:szCs w:val="24"/>
          <w:lang w:val="es-MX"/>
        </w:rPr>
        <w:t>de el</w:t>
      </w:r>
      <w:proofErr w:type="spellEnd"/>
      <w:r w:rsidRPr="00725FDD">
        <w:rPr>
          <w:sz w:val="24"/>
          <w:szCs w:val="24"/>
          <w:lang w:val="es-MX"/>
        </w:rPr>
        <w:t xml:space="preserve"> </w:t>
      </w:r>
      <w:proofErr w:type="spellStart"/>
      <w:r w:rsidRPr="00725FDD">
        <w:rPr>
          <w:sz w:val="24"/>
          <w:szCs w:val="24"/>
          <w:lang w:val="es-MX"/>
        </w:rPr>
        <w:t>Mensage</w:t>
      </w:r>
      <w:proofErr w:type="spellEnd"/>
      <w:r w:rsidRPr="00725FDD">
        <w:rPr>
          <w:sz w:val="24"/>
          <w:szCs w:val="24"/>
          <w:lang w:val="es-MX"/>
        </w:rPr>
        <w:t>.</w:t>
      </w:r>
    </w:p>
    <w:p w14:paraId="73CEE895" w14:textId="77777777" w:rsidR="007666A6" w:rsidRPr="00725FDD" w:rsidRDefault="007666A6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</w:p>
    <w:p w14:paraId="63BD8C72" w14:textId="77777777" w:rsidR="007666A6" w:rsidRPr="00725FDD" w:rsidRDefault="007666A6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</w:p>
    <w:p w14:paraId="79C1D60A" w14:textId="77777777" w:rsidR="007666A6" w:rsidRPr="00725FDD" w:rsidRDefault="007666A6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</w:p>
    <w:p w14:paraId="1C3D3BAA" w14:textId="77777777" w:rsidR="007666A6" w:rsidRPr="00725FDD" w:rsidRDefault="00000000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 xml:space="preserve">    </w:t>
      </w:r>
    </w:p>
    <w:p w14:paraId="7426B050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0B46D8D0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37F85ED5" w14:textId="77777777" w:rsidR="007666A6" w:rsidRPr="00725FDD" w:rsidRDefault="007666A6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sz w:val="24"/>
          <w:szCs w:val="24"/>
          <w:lang w:val="es-MX"/>
        </w:rPr>
      </w:pPr>
    </w:p>
    <w:p w14:paraId="4E5ADEDB" w14:textId="77777777" w:rsidR="007666A6" w:rsidRPr="00725FDD" w:rsidRDefault="00000000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Captura de rediseño de algunas de las pantallas</w:t>
      </w:r>
    </w:p>
    <w:p w14:paraId="0F244A5C" w14:textId="77777777" w:rsidR="007666A6" w:rsidRPr="00725FDD" w:rsidRDefault="007666A6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</w:p>
    <w:p w14:paraId="7E4553E1" w14:textId="77777777" w:rsidR="007666A6" w:rsidRPr="00725FDD" w:rsidRDefault="00000000">
      <w:pPr>
        <w:tabs>
          <w:tab w:val="center" w:pos="4320"/>
          <w:tab w:val="right" w:pos="8640"/>
        </w:tabs>
        <w:ind w:left="0" w:hanging="2"/>
        <w:rPr>
          <w:sz w:val="24"/>
          <w:szCs w:val="24"/>
          <w:lang w:val="es-MX"/>
        </w:rPr>
      </w:pPr>
      <w:r w:rsidRPr="00725FDD">
        <w:rPr>
          <w:sz w:val="24"/>
          <w:szCs w:val="24"/>
          <w:lang w:val="es-MX"/>
        </w:rPr>
        <w:t>Se hicieron cambios en la interfaz de las pantallas para mejorar la experiencia del usuario además de mantener un mismo diseño en el sitio web.</w:t>
      </w:r>
    </w:p>
    <w:p w14:paraId="44AFE23D" w14:textId="77777777" w:rsidR="007666A6" w:rsidRDefault="00000000">
      <w:pPr>
        <w:tabs>
          <w:tab w:val="center" w:pos="4320"/>
          <w:tab w:val="right" w:pos="8640"/>
        </w:tabs>
        <w:ind w:left="0" w:hanging="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2A870F9C" wp14:editId="1A6E9829">
            <wp:extent cx="4052487" cy="1827237"/>
            <wp:effectExtent l="0" t="0" r="0" b="0"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2487" cy="1827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1FD0111F" wp14:editId="0C2D9CE5">
            <wp:extent cx="4033838" cy="2469891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2469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4CE8AD5F" wp14:editId="154FE77C">
            <wp:extent cx="4024313" cy="2275653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275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666A6">
      <w:headerReference w:type="default" r:id="rId15"/>
      <w:footerReference w:type="default" r:id="rId16"/>
      <w:pgSz w:w="12240" w:h="15840"/>
      <w:pgMar w:top="36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09D9" w14:textId="77777777" w:rsidR="00103F83" w:rsidRDefault="00103F83">
      <w:pPr>
        <w:spacing w:line="240" w:lineRule="auto"/>
        <w:ind w:left="0" w:hanging="2"/>
      </w:pPr>
      <w:r>
        <w:separator/>
      </w:r>
    </w:p>
  </w:endnote>
  <w:endnote w:type="continuationSeparator" w:id="0">
    <w:p w14:paraId="1F0257F4" w14:textId="77777777" w:rsidR="00103F83" w:rsidRDefault="00103F8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30B5" w14:textId="77777777" w:rsidR="007666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533B8A09" w14:textId="77777777" w:rsidR="007666A6" w:rsidRDefault="007666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0C7E0" w14:textId="77777777" w:rsidR="007666A6" w:rsidRDefault="00000000">
    <w:pPr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725FDD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C1A74" w14:textId="77777777" w:rsidR="007666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center" w:pos="4950"/>
        <w:tab w:val="right" w:pos="10080"/>
      </w:tabs>
      <w:spacing w:line="240" w:lineRule="auto"/>
      <w:ind w:left="0" w:hanging="2"/>
      <w:rPr>
        <w:color w:val="000000"/>
      </w:rPr>
    </w:pPr>
    <w:r>
      <w:rPr>
        <w:color w:val="000000"/>
      </w:rPr>
      <w:tab/>
      <w:t xml:space="preserve">    - </w:t>
    </w:r>
    <w:r>
      <w:fldChar w:fldCharType="begin"/>
    </w:r>
    <w:r>
      <w:instrText>PAGE</w:instrText>
    </w:r>
    <w:r>
      <w:fldChar w:fldCharType="separate"/>
    </w:r>
    <w:r w:rsidR="00725FDD">
      <w:rPr>
        <w:noProof/>
      </w:rPr>
      <w:t>2</w:t>
    </w:r>
    <w:r>
      <w:fldChar w:fldCharType="end"/>
    </w:r>
    <w:r>
      <w:rPr>
        <w:color w:val="000000"/>
      </w:rPr>
      <w:t xml:space="preserve"> -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0295B9F" wp14:editId="0DACB317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0" cy="12700"/>
              <wp:effectExtent l="0" t="0" r="0" b="0"/>
              <wp:wrapNone/>
              <wp:docPr id="6" name="Conector recto de flech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99880" y="3780000"/>
                        <a:ext cx="6492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1A54" w14:textId="77777777" w:rsidR="00103F83" w:rsidRDefault="00103F83">
      <w:pPr>
        <w:spacing w:line="240" w:lineRule="auto"/>
        <w:ind w:left="0" w:hanging="2"/>
      </w:pPr>
      <w:r>
        <w:separator/>
      </w:r>
    </w:p>
  </w:footnote>
  <w:footnote w:type="continuationSeparator" w:id="0">
    <w:p w14:paraId="2826B0E0" w14:textId="77777777" w:rsidR="00103F83" w:rsidRDefault="00103F8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DF290" w14:textId="77777777" w:rsidR="007666A6" w:rsidRDefault="007666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0080"/>
      </w:tabs>
      <w:spacing w:line="240" w:lineRule="auto"/>
      <w:ind w:left="0" w:hanging="2"/>
      <w:rPr>
        <w:color w:val="000000"/>
      </w:rPr>
    </w:pPr>
  </w:p>
  <w:p w14:paraId="5F2F8136" w14:textId="77777777" w:rsidR="007666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10080"/>
      </w:tabs>
      <w:spacing w:line="240" w:lineRule="auto"/>
      <w:ind w:left="0" w:hanging="2"/>
      <w:rPr>
        <w:color w:val="000000"/>
      </w:rPr>
    </w:pPr>
    <w:r>
      <w:rPr>
        <w:color w:val="000000"/>
      </w:rPr>
      <w:t>BDM Application Customization                                                                                                        Standards and Guidelines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3F74536" wp14:editId="1026EB9B">
              <wp:simplePos x="0" y="0"/>
              <wp:positionH relativeFrom="column">
                <wp:posOffset>-38099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99880" y="3780000"/>
                        <a:ext cx="649224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7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243E2"/>
    <w:multiLevelType w:val="multilevel"/>
    <w:tmpl w:val="ECA03A7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6106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571873A7"/>
    <w:multiLevelType w:val="multilevel"/>
    <w:tmpl w:val="60F0367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25791305">
    <w:abstractNumId w:val="0"/>
  </w:num>
  <w:num w:numId="2" w16cid:durableId="1029910232">
    <w:abstractNumId w:val="1"/>
  </w:num>
  <w:num w:numId="3" w16cid:durableId="14120023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6A6"/>
    <w:rsid w:val="00103F83"/>
    <w:rsid w:val="00725FDD"/>
    <w:rsid w:val="007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CBAD"/>
  <w15:docId w15:val="{2F2C3405-D961-4CD8-AFF6-A1A86DBF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2"/>
      </w:numPr>
      <w:ind w:left="-1" w:hanging="1"/>
    </w:pPr>
    <w:rPr>
      <w:sz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2"/>
      </w:numPr>
      <w:spacing w:before="240" w:after="60"/>
      <w:ind w:left="-1" w:hanging="1"/>
      <w:outlineLvl w:val="1"/>
    </w:pPr>
    <w:rPr>
      <w:sz w:val="32"/>
    </w:rPr>
  </w:style>
  <w:style w:type="paragraph" w:styleId="Ttulo3">
    <w:name w:val="heading 3"/>
    <w:next w:val="Normal"/>
    <w:uiPriority w:val="9"/>
    <w:unhideWhenUsed/>
    <w:qFormat/>
    <w:pPr>
      <w:keepNext/>
      <w:numPr>
        <w:ilvl w:val="2"/>
        <w:numId w:val="2"/>
      </w:numPr>
      <w:suppressAutoHyphens/>
      <w:spacing w:line="1" w:lineRule="atLeast"/>
      <w:ind w:leftChars="-1" w:left="-1" w:hangingChars="1" w:hanging="1"/>
      <w:textDirection w:val="btLr"/>
      <w:textAlignment w:val="top"/>
      <w:outlineLvl w:val="2"/>
    </w:pPr>
    <w:rPr>
      <w:noProof/>
      <w:position w:val="-1"/>
      <w:sz w:val="28"/>
      <w:lang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ind w:left="-1" w:hanging="1"/>
      <w:outlineLvl w:val="3"/>
    </w:pPr>
    <w:rPr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numPr>
        <w:ilvl w:val="4"/>
        <w:numId w:val="2"/>
      </w:numPr>
      <w:ind w:left="-1" w:hanging="1"/>
      <w:jc w:val="center"/>
      <w:outlineLvl w:val="4"/>
    </w:pPr>
    <w:rPr>
      <w:sz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numPr>
        <w:ilvl w:val="5"/>
        <w:numId w:val="2"/>
      </w:numPr>
      <w:ind w:left="-1" w:hanging="1"/>
      <w:outlineLvl w:val="5"/>
    </w:pPr>
    <w:rPr>
      <w:sz w:val="28"/>
    </w:rPr>
  </w:style>
  <w:style w:type="paragraph" w:styleId="Ttulo7">
    <w:name w:val="heading 7"/>
    <w:basedOn w:val="Normal"/>
    <w:next w:val="Normal"/>
    <w:pPr>
      <w:numPr>
        <w:ilvl w:val="6"/>
        <w:numId w:val="2"/>
      </w:numPr>
      <w:spacing w:before="240" w:after="60"/>
      <w:ind w:left="-1" w:hanging="1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2"/>
      </w:numPr>
      <w:spacing w:before="240" w:after="60"/>
      <w:ind w:left="-1" w:hanging="1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2"/>
      </w:numPr>
      <w:spacing w:before="240" w:after="60"/>
      <w:ind w:left="-1" w:hanging="1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pBdr>
        <w:top w:val="thinThickSmallGap" w:sz="24" w:space="1" w:color="auto"/>
      </w:pBdr>
      <w:jc w:val="center"/>
    </w:pPr>
    <w:rPr>
      <w:sz w:val="6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DC2">
    <w:name w:val="toc 2"/>
    <w:basedOn w:val="Normal"/>
    <w:next w:val="Normal"/>
    <w:pPr>
      <w:ind w:left="200"/>
    </w:pPr>
    <w:rPr>
      <w:smallCaps/>
    </w:rPr>
  </w:style>
  <w:style w:type="paragraph" w:styleId="Textoindependiente">
    <w:name w:val="Body Text"/>
    <w:basedOn w:val="Normal"/>
    <w:rPr>
      <w:sz w:val="24"/>
    </w:rPr>
  </w:style>
  <w:style w:type="paragraph" w:styleId="Sangranormal">
    <w:name w:val="Normal Indent"/>
    <w:basedOn w:val="Normal"/>
    <w:pPr>
      <w:tabs>
        <w:tab w:val="left" w:pos="2880"/>
      </w:tabs>
      <w:ind w:left="1152"/>
    </w:pPr>
    <w:rPr>
      <w:rFonts w:ascii="Book Antiqua" w:hAnsi="Book Antiqua"/>
    </w:rPr>
  </w:style>
  <w:style w:type="paragraph" w:customStyle="1" w:styleId="Bullet">
    <w:name w:val="Bullet"/>
    <w:basedOn w:val="Textoindependiente"/>
    <w:pPr>
      <w:keepLines/>
      <w:tabs>
        <w:tab w:val="num" w:pos="360"/>
      </w:tabs>
      <w:spacing w:before="60" w:after="60"/>
      <w:ind w:left="3096" w:hanging="216"/>
    </w:pPr>
    <w:rPr>
      <w:rFonts w:ascii="Book Antiqua" w:hAnsi="Book Antiqua"/>
      <w:sz w:val="20"/>
    </w:rPr>
  </w:style>
  <w:style w:type="paragraph" w:styleId="TDC1">
    <w:name w:val="toc 1"/>
    <w:basedOn w:val="Normal"/>
    <w:next w:val="Normal"/>
    <w:pPr>
      <w:spacing w:before="120" w:after="120"/>
    </w:pPr>
    <w:rPr>
      <w:b/>
      <w:caps/>
    </w:r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DC3">
    <w:name w:val="toc 3"/>
    <w:basedOn w:val="Normal"/>
    <w:next w:val="Normal"/>
    <w:pPr>
      <w:ind w:left="400"/>
    </w:pPr>
    <w:rPr>
      <w:i/>
    </w:rPr>
  </w:style>
  <w:style w:type="paragraph" w:styleId="TDC4">
    <w:name w:val="toc 4"/>
    <w:basedOn w:val="Normal"/>
    <w:next w:val="Normal"/>
    <w:pPr>
      <w:ind w:left="600"/>
    </w:pPr>
    <w:rPr>
      <w:sz w:val="18"/>
    </w:rPr>
  </w:style>
  <w:style w:type="paragraph" w:styleId="TDC5">
    <w:name w:val="toc 5"/>
    <w:basedOn w:val="Normal"/>
    <w:next w:val="Normal"/>
    <w:pPr>
      <w:ind w:left="800"/>
    </w:pPr>
    <w:rPr>
      <w:sz w:val="18"/>
    </w:rPr>
  </w:style>
  <w:style w:type="paragraph" w:styleId="TDC6">
    <w:name w:val="toc 6"/>
    <w:basedOn w:val="Normal"/>
    <w:next w:val="Normal"/>
    <w:pPr>
      <w:ind w:left="1000"/>
    </w:pPr>
    <w:rPr>
      <w:sz w:val="18"/>
    </w:rPr>
  </w:style>
  <w:style w:type="paragraph" w:styleId="TDC7">
    <w:name w:val="toc 7"/>
    <w:basedOn w:val="Normal"/>
    <w:next w:val="Normal"/>
    <w:pPr>
      <w:ind w:left="1200"/>
    </w:pPr>
    <w:rPr>
      <w:sz w:val="18"/>
    </w:rPr>
  </w:style>
  <w:style w:type="paragraph" w:styleId="TDC8">
    <w:name w:val="toc 8"/>
    <w:basedOn w:val="Normal"/>
    <w:next w:val="Normal"/>
    <w:pPr>
      <w:ind w:left="1400"/>
    </w:pPr>
    <w:rPr>
      <w:sz w:val="18"/>
    </w:rPr>
  </w:style>
  <w:style w:type="paragraph" w:styleId="TDC9">
    <w:name w:val="toc 9"/>
    <w:basedOn w:val="Normal"/>
    <w:next w:val="Normal"/>
    <w:pPr>
      <w:ind w:left="1600"/>
    </w:pPr>
    <w:rPr>
      <w:sz w:val="18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vnculo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angradetextonormal">
    <w:name w:val="Body Text Indent"/>
    <w:basedOn w:val="Normal"/>
    <w:pPr>
      <w:ind w:left="720"/>
    </w:pPr>
    <w:rPr>
      <w:sz w:val="24"/>
    </w:rPr>
  </w:style>
  <w:style w:type="paragraph" w:styleId="Textonotapie">
    <w:name w:val="footnote text"/>
    <w:basedOn w:val="Normal"/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HighlightedVariable">
    <w:name w:val="Highlighted Variable"/>
    <w:rPr>
      <w:color w:val="0000FF"/>
      <w:w w:val="100"/>
      <w:position w:val="-1"/>
      <w:effect w:val="none"/>
      <w:vertAlign w:val="baseline"/>
      <w:cs w:val="0"/>
      <w:em w:val="none"/>
    </w:rPr>
  </w:style>
  <w:style w:type="paragraph" w:styleId="Textoindependiente2">
    <w:name w:val="Body Text 2"/>
    <w:basedOn w:val="Normal"/>
    <w:pPr>
      <w:spacing w:line="240" w:lineRule="atLeast"/>
    </w:pPr>
    <w:rPr>
      <w:rFonts w:ascii="Helv" w:hAnsi="Helv"/>
      <w:snapToGrid w:val="0"/>
      <w:color w:val="000000"/>
    </w:rPr>
  </w:style>
  <w:style w:type="paragraph" w:styleId="Textoindependiente3">
    <w:name w:val="Body Text 3"/>
    <w:basedOn w:val="Normal"/>
    <w:pPr>
      <w:spacing w:line="240" w:lineRule="atLeast"/>
    </w:pPr>
    <w:rPr>
      <w:snapToGrid w:val="0"/>
      <w:color w:val="000000"/>
      <w:sz w:val="18"/>
    </w:rPr>
  </w:style>
  <w:style w:type="paragraph" w:customStyle="1" w:styleId="TableText">
    <w:name w:val="Table Text"/>
    <w:basedOn w:val="Normal"/>
    <w:pPr>
      <w:keepLines/>
    </w:pPr>
    <w:rPr>
      <w:rFonts w:ascii="Book Antiqua" w:hAnsi="Book Antiqua"/>
      <w:sz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eNormal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rPr>
      <w:w w:val="100"/>
      <w:position w:val="-1"/>
      <w:sz w:val="24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spacing w:line="276" w:lineRule="auto"/>
      <w:ind w:left="720"/>
      <w:contextualSpacing/>
      <w:jc w:val="both"/>
    </w:pPr>
    <w:rPr>
      <w:rFonts w:ascii="Arial" w:eastAsia="Calibri" w:hAnsi="Arial"/>
      <w:szCs w:val="22"/>
    </w:rPr>
  </w:style>
  <w:style w:type="character" w:customStyle="1" w:styleId="Heading1Char">
    <w:name w:val="Heading 1 Char"/>
    <w:rPr>
      <w:w w:val="100"/>
      <w:position w:val="-1"/>
      <w:sz w:val="36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w w:val="100"/>
      <w:position w:val="-1"/>
      <w:sz w:val="32"/>
      <w:effect w:val="none"/>
      <w:vertAlign w:val="baseline"/>
      <w:cs w:val="0"/>
      <w:em w:val="none"/>
    </w:rPr>
  </w:style>
  <w:style w:type="paragraph" w:styleId="TtuloTDC">
    <w:name w:val="TOC Heading"/>
    <w:basedOn w:val="Ttulo1"/>
    <w:next w:val="Normal"/>
    <w:qFormat/>
    <w:pPr>
      <w:keepLines/>
      <w:numPr>
        <w:numId w:val="0"/>
      </w:numPr>
      <w:spacing w:before="480" w:line="276" w:lineRule="auto"/>
      <w:ind w:leftChars="-1" w:left="-1" w:hangingChars="1" w:hanging="1"/>
      <w:jc w:val="both"/>
      <w:outlineLvl w:val="9"/>
    </w:pPr>
    <w:rPr>
      <w:rFonts w:ascii="Cambria" w:hAnsi="Cambria"/>
      <w:b/>
      <w:bCs/>
      <w:color w:val="244061"/>
      <w:sz w:val="28"/>
      <w:szCs w:val="28"/>
      <w:lang w:eastAsia="ja-JP"/>
    </w:rPr>
  </w:style>
  <w:style w:type="character" w:customStyle="1" w:styleId="HeaderChar">
    <w:name w:val="Header Cha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b/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noProof/>
      <w:w w:val="100"/>
      <w:position w:val="-1"/>
      <w:sz w:val="28"/>
      <w:effect w:val="none"/>
      <w:vertAlign w:val="baseline"/>
      <w:cs w:val="0"/>
      <w:em w:val="none"/>
      <w:lang/>
    </w:rPr>
  </w:style>
  <w:style w:type="character" w:styleId="nfasissutil">
    <w:name w:val="Subtle Emphasis"/>
    <w:rPr>
      <w:i/>
      <w:iCs/>
      <w:color w:val="808080"/>
      <w:w w:val="100"/>
      <w:position w:val="-1"/>
      <w:effect w:val="none"/>
      <w:vertAlign w:val="baseline"/>
      <w:cs w:val="0"/>
      <w:em w:val="non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hAnsi="Calibri"/>
      <w:position w:val="-1"/>
      <w:sz w:val="22"/>
      <w:szCs w:val="22"/>
      <w:lang w:eastAsia="ja-JP"/>
    </w:rPr>
  </w:style>
  <w:style w:type="character" w:customStyle="1" w:styleId="NoSpacingChar">
    <w:name w:val="No Spacing Char"/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eastAsia="ja-JP"/>
    </w:rPr>
  </w:style>
  <w:style w:type="character" w:customStyle="1" w:styleId="Heading4Char">
    <w:name w:val="Heading 4 Char"/>
    <w:rPr>
      <w:w w:val="100"/>
      <w:position w:val="-1"/>
      <w:sz w:val="24"/>
      <w:effect w:val="none"/>
      <w:vertAlign w:val="baseline"/>
      <w:cs w:val="0"/>
      <w:em w:val="none"/>
    </w:rPr>
  </w:style>
  <w:style w:type="table" w:customStyle="1" w:styleId="LightList-Accent1">
    <w:name w:val="Light List - Accent 1"/>
    <w:basedOn w:val="TableNormal1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</w:style>
  <w:style w:type="character" w:customStyle="1" w:styleId="TitleChar">
    <w:name w:val="Title Char"/>
    <w:rPr>
      <w:w w:val="100"/>
      <w:position w:val="-1"/>
      <w:sz w:val="60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spacing w:after="200" w:line="276" w:lineRule="auto"/>
    </w:pPr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itleChar">
    <w:name w:val="Subtitle Char"/>
    <w:rPr>
      <w:rFonts w:ascii="Cambria" w:hAnsi="Cambria"/>
      <w:i/>
      <w:iCs/>
      <w:color w:val="4F81BD"/>
      <w:spacing w:val="15"/>
      <w:w w:val="100"/>
      <w:position w:val="-1"/>
      <w:sz w:val="24"/>
      <w:szCs w:val="24"/>
      <w:effect w:val="none"/>
      <w:vertAlign w:val="baseline"/>
      <w:cs w:val="0"/>
      <w:em w:val="none"/>
      <w:lang w:eastAsia="ja-JP"/>
    </w:r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TISTextStyle1">
    <w:name w:val="TIS Text Style 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b/>
      <w:position w:val="-1"/>
      <w:lang w:eastAsia="en-US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Sangra2detindependiente">
    <w:name w:val="Body Text Indent 2"/>
    <w:basedOn w:val="Normal"/>
    <w:pPr>
      <w:spacing w:before="120"/>
      <w:ind w:left="709"/>
      <w:jc w:val="both"/>
    </w:pPr>
    <w:rPr>
      <w:rFonts w:ascii="Arial" w:hAnsi="Arial"/>
      <w:sz w:val="22"/>
    </w:rPr>
  </w:style>
  <w:style w:type="character" w:customStyle="1" w:styleId="BodyTextIndent2Char">
    <w:name w:val="Body Text Indent 2 Char"/>
    <w:rPr>
      <w:rFonts w:ascii="Arial" w:hAnsi="Arial"/>
      <w:w w:val="100"/>
      <w:position w:val="-1"/>
      <w:sz w:val="22"/>
      <w:effect w:val="none"/>
      <w:vertAlign w:val="baseline"/>
      <w:cs w:val="0"/>
      <w:em w:val="none"/>
    </w:rPr>
  </w:style>
  <w:style w:type="paragraph" w:styleId="Descripcin">
    <w:name w:val="caption"/>
    <w:basedOn w:val="Normal"/>
    <w:next w:val="Normal"/>
    <w:pPr>
      <w:spacing w:before="240" w:line="240" w:lineRule="atLeast"/>
      <w:ind w:right="1440"/>
      <w:jc w:val="center"/>
    </w:pPr>
    <w:rPr>
      <w:rFonts w:ascii="Arial" w:hAnsi="Arial"/>
      <w:i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customStyle="1" w:styleId="big">
    <w:name w:val="big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courier">
    <w:name w:val="courier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basedOn w:val="Normal"/>
    <w:pPr>
      <w:spacing w:before="100" w:beforeAutospacing="1" w:after="100" w:afterAutospacing="1"/>
    </w:pPr>
    <w:rPr>
      <w:sz w:val="24"/>
      <w:szCs w:val="24"/>
    </w:rPr>
  </w:style>
  <w:style w:type="character" w:styleId="CdigoHTML">
    <w:name w:val="HTML Code"/>
    <w:qFormat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table" w:customStyle="1" w:styleId="a">
    <w:basedOn w:val="TableNormal1"/>
    <w:tblPr>
      <w:tblStyleRowBandSize w:val="1"/>
      <w:tblStyleColBandSize w:val="1"/>
      <w:tblCellMar>
        <w:left w:w="72" w:type="dxa"/>
        <w:right w:w="72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6" w:type="dxa"/>
        <w:right w:w="96" w:type="dxa"/>
      </w:tblCellMar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6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7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8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9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a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S74om67s5/aLB41W96f7+tZYLw==">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4133</Words>
  <Characters>22737</Characters>
  <Application>Microsoft Office Word</Application>
  <DocSecurity>0</DocSecurity>
  <Lines>189</Lines>
  <Paragraphs>53</Paragraphs>
  <ScaleCrop>false</ScaleCrop>
  <Company/>
  <LinksUpToDate>false</LinksUpToDate>
  <CharactersWithSpaces>26817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Frito-Lay User</dc:creator>
  <cp:lastModifiedBy>Darío Tirado</cp:lastModifiedBy>
  <cp:revision>2</cp:revision>
  <dcterms:created xsi:type="dcterms:W3CDTF">2023-08-25T22:20:00Z</dcterms:created>
  <dcterms:modified xsi:type="dcterms:W3CDTF">2023-11-25T04:00:00Z</dcterms:modified>
</cp:coreProperties>
</file>